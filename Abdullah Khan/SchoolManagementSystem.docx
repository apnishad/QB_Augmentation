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516"/>
        <w:gridCol w:w="8853"/>
      </w:tblGrid>
      <w:tr w:rsidR="002A47BB" w:rsidRPr="00D33F4C" w14:paraId="51A0D452" w14:textId="77777777" w:rsidTr="00210956">
        <w:tc>
          <w:tcPr>
            <w:tcW w:w="714" w:type="pct"/>
            <w:vMerge w:val="restart"/>
            <w:shd w:val="clear" w:color="auto" w:fill="auto"/>
          </w:tcPr>
          <w:p w14:paraId="4EEC02A1" w14:textId="553676EC" w:rsidR="002A47BB" w:rsidRPr="00D33F4C" w:rsidRDefault="001B4558" w:rsidP="00DF4E80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  <w:r w:rsidRPr="00F26624">
              <w:rPr>
                <w:noProof/>
              </w:rPr>
              <w:drawing>
                <wp:inline distT="0" distB="0" distL="0" distR="0" wp14:anchorId="68E328B9" wp14:editId="6D9E4262">
                  <wp:extent cx="752475" cy="4733925"/>
                  <wp:effectExtent l="0" t="0" r="0" b="0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14:paraId="4F2DC868" w14:textId="77777777" w:rsidR="002A47BB" w:rsidRPr="00F553B8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2A6E2988" w14:textId="77777777" w:rsidR="002A47BB" w:rsidRPr="00F553B8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5F3C0186" w14:textId="77777777" w:rsidR="002A47BB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1C135796" w14:textId="77777777" w:rsidR="00E0550A" w:rsidRDefault="00C01D89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Cognizant Academy</w:t>
            </w:r>
          </w:p>
          <w:p w14:paraId="2D13CA2B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6B3FA1B2" w14:textId="0E1AED4B" w:rsidR="00F553B8" w:rsidRDefault="003E655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School</w:t>
            </w:r>
            <w:r w:rsidR="00F553B8" w:rsidRPr="00F553B8">
              <w:rPr>
                <w:rFonts w:cs="Arial"/>
                <w:b/>
                <w:color w:val="EFA800"/>
                <w:sz w:val="44"/>
                <w:szCs w:val="48"/>
              </w:rPr>
              <w:t xml:space="preserve"> Management System</w:t>
            </w:r>
          </w:p>
          <w:p w14:paraId="032B0DD9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25BEEBC4" w14:textId="1E578786" w:rsidR="00F553B8" w:rsidRDefault="00F553B8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 w:rsidRPr="00F553B8">
              <w:rPr>
                <w:rFonts w:cs="Arial"/>
                <w:b/>
                <w:color w:val="EFA800"/>
                <w:sz w:val="44"/>
                <w:szCs w:val="48"/>
              </w:rPr>
              <w:t>ASP .Net MVC, Entity Framework, SQL Server Integrated Capability Test</w:t>
            </w:r>
          </w:p>
          <w:p w14:paraId="28677EF2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257DD1FF" w14:textId="7C4CF25C" w:rsidR="002A47BB" w:rsidRPr="00F553B8" w:rsidRDefault="00C01D89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 xml:space="preserve">Version </w:t>
            </w:r>
            <w:r w:rsidR="00C637DF">
              <w:rPr>
                <w:rFonts w:cs="Arial"/>
                <w:b/>
                <w:color w:val="EFA800"/>
                <w:sz w:val="44"/>
                <w:szCs w:val="48"/>
              </w:rPr>
              <w:t>1.0</w:t>
            </w:r>
          </w:p>
          <w:p w14:paraId="66EDF36F" w14:textId="77777777" w:rsidR="002A47BB" w:rsidRPr="00F553B8" w:rsidRDefault="002A47BB" w:rsidP="00DF4E80">
            <w:pPr>
              <w:spacing w:before="0" w:after="0" w:line="240" w:lineRule="auto"/>
              <w:rPr>
                <w:rFonts w:cs="Arial"/>
                <w:b/>
                <w:color w:val="EFA800"/>
                <w:sz w:val="44"/>
                <w:szCs w:val="48"/>
              </w:rPr>
            </w:pPr>
          </w:p>
        </w:tc>
      </w:tr>
      <w:tr w:rsidR="002A47BB" w:rsidRPr="00D33F4C" w14:paraId="3475D298" w14:textId="77777777" w:rsidTr="00210956">
        <w:tc>
          <w:tcPr>
            <w:tcW w:w="714" w:type="pct"/>
            <w:vMerge/>
            <w:shd w:val="clear" w:color="auto" w:fill="auto"/>
          </w:tcPr>
          <w:p w14:paraId="21FE3651" w14:textId="77777777"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14:paraId="5BB47192" w14:textId="77777777" w:rsidR="002A47BB" w:rsidRPr="00D33F4C" w:rsidRDefault="002A47BB" w:rsidP="00DF4E80">
            <w:pPr>
              <w:spacing w:before="0" w:after="0" w:line="240" w:lineRule="auto"/>
            </w:pPr>
          </w:p>
        </w:tc>
      </w:tr>
      <w:tr w:rsidR="002A47BB" w:rsidRPr="00D33F4C" w14:paraId="6236CA4F" w14:textId="77777777" w:rsidTr="00210956">
        <w:tc>
          <w:tcPr>
            <w:tcW w:w="714" w:type="pct"/>
            <w:vMerge/>
            <w:shd w:val="clear" w:color="auto" w:fill="auto"/>
          </w:tcPr>
          <w:p w14:paraId="271CE1EB" w14:textId="77777777"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14:paraId="1A13BFE7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02B5B7FF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10605229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5A3C9BED" w14:textId="77777777" w:rsidR="002A47BB" w:rsidRPr="00D33F4C" w:rsidRDefault="002A47BB" w:rsidP="00DF4E80">
            <w:pPr>
              <w:spacing w:before="0" w:after="0" w:line="240" w:lineRule="auto"/>
              <w:jc w:val="both"/>
            </w:pPr>
          </w:p>
        </w:tc>
      </w:tr>
    </w:tbl>
    <w:p w14:paraId="6AFC1229" w14:textId="77777777" w:rsidR="00B651E4" w:rsidRDefault="00B651E4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6351AA73" w14:textId="77777777"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4F04EBD9" w14:textId="77777777" w:rsidR="00C25BC6" w:rsidRDefault="00C25BC6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0AD8B728" w14:textId="77777777"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5960AB05" w14:textId="1FDEF5A0" w:rsidR="00FF348B" w:rsidRDefault="00F25276" w:rsidP="00DA49BB">
      <w:pPr>
        <w:pStyle w:val="TOChead"/>
        <w:spacing w:line="240" w:lineRule="auto"/>
        <w:rPr>
          <w:b w:val="0"/>
          <w:sz w:val="22"/>
        </w:rPr>
      </w:pPr>
      <w:bookmarkStart w:id="3" w:name="_Toc524180334"/>
      <w:bookmarkEnd w:id="0"/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1578172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C78EE0" w14:textId="6C87E20C" w:rsidR="00FF348B" w:rsidRDefault="00FF348B">
          <w:pPr>
            <w:pStyle w:val="TOCHeading"/>
          </w:pPr>
          <w:r>
            <w:t>Contents</w:t>
          </w:r>
        </w:p>
        <w:p w14:paraId="5322A205" w14:textId="58993C54" w:rsidR="009A3098" w:rsidRDefault="00FF348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96494" w:history="1">
            <w:r w:rsidR="009A3098" w:rsidRPr="004106C0">
              <w:rPr>
                <w:rStyle w:val="Hyperlink"/>
                <w:noProof/>
              </w:rPr>
              <w:t>1.0</w:t>
            </w:r>
            <w:r w:rsidR="009A3098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  <w:noProof/>
              </w:rPr>
              <w:t>Introduction</w:t>
            </w:r>
            <w:r w:rsidR="009A3098">
              <w:rPr>
                <w:noProof/>
                <w:webHidden/>
              </w:rPr>
              <w:tab/>
            </w:r>
            <w:r w:rsidR="009A3098">
              <w:rPr>
                <w:noProof/>
                <w:webHidden/>
              </w:rPr>
              <w:fldChar w:fldCharType="begin"/>
            </w:r>
            <w:r w:rsidR="009A3098">
              <w:rPr>
                <w:noProof/>
                <w:webHidden/>
              </w:rPr>
              <w:instrText xml:space="preserve"> PAGEREF _Toc46996494 \h </w:instrText>
            </w:r>
            <w:r w:rsidR="009A3098">
              <w:rPr>
                <w:noProof/>
                <w:webHidden/>
              </w:rPr>
            </w:r>
            <w:r w:rsidR="009A3098">
              <w:rPr>
                <w:noProof/>
                <w:webHidden/>
              </w:rPr>
              <w:fldChar w:fldCharType="separate"/>
            </w:r>
            <w:r w:rsidR="009A3098">
              <w:rPr>
                <w:noProof/>
                <w:webHidden/>
              </w:rPr>
              <w:t>3</w:t>
            </w:r>
            <w:r w:rsidR="009A3098">
              <w:rPr>
                <w:noProof/>
                <w:webHidden/>
              </w:rPr>
              <w:fldChar w:fldCharType="end"/>
            </w:r>
          </w:hyperlink>
        </w:p>
        <w:p w14:paraId="72AE747A" w14:textId="125C9036" w:rsidR="009A3098" w:rsidRDefault="006C3FE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46996495" w:history="1">
            <w:r w:rsidR="009A3098" w:rsidRPr="004106C0">
              <w:rPr>
                <w:rStyle w:val="Hyperlink"/>
              </w:rPr>
              <w:t>1.0</w:t>
            </w:r>
            <w:r w:rsidR="009A309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</w:rPr>
              <w:t>Purpose of this document</w:t>
            </w:r>
            <w:r w:rsidR="009A3098">
              <w:rPr>
                <w:webHidden/>
              </w:rPr>
              <w:tab/>
            </w:r>
            <w:r w:rsidR="009A3098">
              <w:rPr>
                <w:webHidden/>
              </w:rPr>
              <w:fldChar w:fldCharType="begin"/>
            </w:r>
            <w:r w:rsidR="009A3098">
              <w:rPr>
                <w:webHidden/>
              </w:rPr>
              <w:instrText xml:space="preserve"> PAGEREF _Toc46996495 \h </w:instrText>
            </w:r>
            <w:r w:rsidR="009A3098">
              <w:rPr>
                <w:webHidden/>
              </w:rPr>
            </w:r>
            <w:r w:rsidR="009A3098">
              <w:rPr>
                <w:webHidden/>
              </w:rPr>
              <w:fldChar w:fldCharType="separate"/>
            </w:r>
            <w:r w:rsidR="009A3098">
              <w:rPr>
                <w:webHidden/>
              </w:rPr>
              <w:t>3</w:t>
            </w:r>
            <w:r w:rsidR="009A3098">
              <w:rPr>
                <w:webHidden/>
              </w:rPr>
              <w:fldChar w:fldCharType="end"/>
            </w:r>
          </w:hyperlink>
        </w:p>
        <w:p w14:paraId="29B76448" w14:textId="52EBFCDD" w:rsidR="009A3098" w:rsidRDefault="006C3FE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46996496" w:history="1">
            <w:r w:rsidR="009A3098" w:rsidRPr="004106C0">
              <w:rPr>
                <w:rStyle w:val="Hyperlink"/>
              </w:rPr>
              <w:t>2.0</w:t>
            </w:r>
            <w:r w:rsidR="009A309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</w:rPr>
              <w:t>Definitions &amp; Acronyms</w:t>
            </w:r>
            <w:r w:rsidR="009A3098">
              <w:rPr>
                <w:webHidden/>
              </w:rPr>
              <w:tab/>
            </w:r>
            <w:r w:rsidR="009A3098">
              <w:rPr>
                <w:webHidden/>
              </w:rPr>
              <w:fldChar w:fldCharType="begin"/>
            </w:r>
            <w:r w:rsidR="009A3098">
              <w:rPr>
                <w:webHidden/>
              </w:rPr>
              <w:instrText xml:space="preserve"> PAGEREF _Toc46996496 \h </w:instrText>
            </w:r>
            <w:r w:rsidR="009A3098">
              <w:rPr>
                <w:webHidden/>
              </w:rPr>
            </w:r>
            <w:r w:rsidR="009A3098">
              <w:rPr>
                <w:webHidden/>
              </w:rPr>
              <w:fldChar w:fldCharType="separate"/>
            </w:r>
            <w:r w:rsidR="009A3098">
              <w:rPr>
                <w:webHidden/>
              </w:rPr>
              <w:t>3</w:t>
            </w:r>
            <w:r w:rsidR="009A3098">
              <w:rPr>
                <w:webHidden/>
              </w:rPr>
              <w:fldChar w:fldCharType="end"/>
            </w:r>
          </w:hyperlink>
        </w:p>
        <w:p w14:paraId="7B8EF0A6" w14:textId="5A3D39B0" w:rsidR="009A3098" w:rsidRDefault="006C3FE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46996497" w:history="1">
            <w:r w:rsidR="009A3098" w:rsidRPr="004106C0">
              <w:rPr>
                <w:rStyle w:val="Hyperlink"/>
              </w:rPr>
              <w:t>3.0</w:t>
            </w:r>
            <w:r w:rsidR="009A309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</w:rPr>
              <w:t>Project Overview</w:t>
            </w:r>
            <w:r w:rsidR="009A3098">
              <w:rPr>
                <w:webHidden/>
              </w:rPr>
              <w:tab/>
            </w:r>
            <w:r w:rsidR="009A3098">
              <w:rPr>
                <w:webHidden/>
              </w:rPr>
              <w:fldChar w:fldCharType="begin"/>
            </w:r>
            <w:r w:rsidR="009A3098">
              <w:rPr>
                <w:webHidden/>
              </w:rPr>
              <w:instrText xml:space="preserve"> PAGEREF _Toc46996497 \h </w:instrText>
            </w:r>
            <w:r w:rsidR="009A3098">
              <w:rPr>
                <w:webHidden/>
              </w:rPr>
            </w:r>
            <w:r w:rsidR="009A3098">
              <w:rPr>
                <w:webHidden/>
              </w:rPr>
              <w:fldChar w:fldCharType="separate"/>
            </w:r>
            <w:r w:rsidR="009A3098">
              <w:rPr>
                <w:webHidden/>
              </w:rPr>
              <w:t>3</w:t>
            </w:r>
            <w:r w:rsidR="009A3098">
              <w:rPr>
                <w:webHidden/>
              </w:rPr>
              <w:fldChar w:fldCharType="end"/>
            </w:r>
          </w:hyperlink>
        </w:p>
        <w:p w14:paraId="35B30FFC" w14:textId="32FBB344" w:rsidR="009A3098" w:rsidRDefault="006C3FE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46996498" w:history="1">
            <w:r w:rsidR="009A3098" w:rsidRPr="004106C0">
              <w:rPr>
                <w:rStyle w:val="Hyperlink"/>
              </w:rPr>
              <w:t>4.0</w:t>
            </w:r>
            <w:r w:rsidR="009A309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</w:rPr>
              <w:t>Scope</w:t>
            </w:r>
            <w:r w:rsidR="009A3098">
              <w:rPr>
                <w:webHidden/>
              </w:rPr>
              <w:tab/>
            </w:r>
            <w:r w:rsidR="009A3098">
              <w:rPr>
                <w:webHidden/>
              </w:rPr>
              <w:fldChar w:fldCharType="begin"/>
            </w:r>
            <w:r w:rsidR="009A3098">
              <w:rPr>
                <w:webHidden/>
              </w:rPr>
              <w:instrText xml:space="preserve"> PAGEREF _Toc46996498 \h </w:instrText>
            </w:r>
            <w:r w:rsidR="009A3098">
              <w:rPr>
                <w:webHidden/>
              </w:rPr>
            </w:r>
            <w:r w:rsidR="009A3098">
              <w:rPr>
                <w:webHidden/>
              </w:rPr>
              <w:fldChar w:fldCharType="separate"/>
            </w:r>
            <w:r w:rsidR="009A3098">
              <w:rPr>
                <w:webHidden/>
              </w:rPr>
              <w:t>5</w:t>
            </w:r>
            <w:r w:rsidR="009A3098">
              <w:rPr>
                <w:webHidden/>
              </w:rPr>
              <w:fldChar w:fldCharType="end"/>
            </w:r>
          </w:hyperlink>
        </w:p>
        <w:p w14:paraId="3178FDCE" w14:textId="27BFEA2D" w:rsidR="009A3098" w:rsidRDefault="006C3FE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46996499" w:history="1">
            <w:r w:rsidR="009A3098" w:rsidRPr="004106C0">
              <w:rPr>
                <w:rStyle w:val="Hyperlink"/>
              </w:rPr>
              <w:t>5.0</w:t>
            </w:r>
            <w:r w:rsidR="009A309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</w:rPr>
              <w:t>Hardware and Software Requirment</w:t>
            </w:r>
            <w:r w:rsidR="009A3098">
              <w:rPr>
                <w:webHidden/>
              </w:rPr>
              <w:tab/>
            </w:r>
            <w:r w:rsidR="009A3098">
              <w:rPr>
                <w:webHidden/>
              </w:rPr>
              <w:fldChar w:fldCharType="begin"/>
            </w:r>
            <w:r w:rsidR="009A3098">
              <w:rPr>
                <w:webHidden/>
              </w:rPr>
              <w:instrText xml:space="preserve"> PAGEREF _Toc46996499 \h </w:instrText>
            </w:r>
            <w:r w:rsidR="009A3098">
              <w:rPr>
                <w:webHidden/>
              </w:rPr>
            </w:r>
            <w:r w:rsidR="009A3098">
              <w:rPr>
                <w:webHidden/>
              </w:rPr>
              <w:fldChar w:fldCharType="separate"/>
            </w:r>
            <w:r w:rsidR="009A3098">
              <w:rPr>
                <w:webHidden/>
              </w:rPr>
              <w:t>5</w:t>
            </w:r>
            <w:r w:rsidR="009A3098">
              <w:rPr>
                <w:webHidden/>
              </w:rPr>
              <w:fldChar w:fldCharType="end"/>
            </w:r>
          </w:hyperlink>
        </w:p>
        <w:p w14:paraId="09AD97B7" w14:textId="1EE2B3BF" w:rsidR="009A3098" w:rsidRDefault="006C3F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46996500" w:history="1">
            <w:r w:rsidR="009A3098" w:rsidRPr="004106C0">
              <w:rPr>
                <w:rStyle w:val="Hyperlink"/>
                <w:noProof/>
              </w:rPr>
              <w:t>2.0</w:t>
            </w:r>
            <w:r w:rsidR="009A3098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  <w:noProof/>
              </w:rPr>
              <w:t>System diagram</w:t>
            </w:r>
            <w:r w:rsidR="009A3098">
              <w:rPr>
                <w:noProof/>
                <w:webHidden/>
              </w:rPr>
              <w:tab/>
            </w:r>
            <w:r w:rsidR="009A3098">
              <w:rPr>
                <w:noProof/>
                <w:webHidden/>
              </w:rPr>
              <w:fldChar w:fldCharType="begin"/>
            </w:r>
            <w:r w:rsidR="009A3098">
              <w:rPr>
                <w:noProof/>
                <w:webHidden/>
              </w:rPr>
              <w:instrText xml:space="preserve"> PAGEREF _Toc46996500 \h </w:instrText>
            </w:r>
            <w:r w:rsidR="009A3098">
              <w:rPr>
                <w:noProof/>
                <w:webHidden/>
              </w:rPr>
            </w:r>
            <w:r w:rsidR="009A3098">
              <w:rPr>
                <w:noProof/>
                <w:webHidden/>
              </w:rPr>
              <w:fldChar w:fldCharType="separate"/>
            </w:r>
            <w:r w:rsidR="009A3098">
              <w:rPr>
                <w:noProof/>
                <w:webHidden/>
              </w:rPr>
              <w:t>6</w:t>
            </w:r>
            <w:r w:rsidR="009A3098">
              <w:rPr>
                <w:noProof/>
                <w:webHidden/>
              </w:rPr>
              <w:fldChar w:fldCharType="end"/>
            </w:r>
          </w:hyperlink>
        </w:p>
        <w:p w14:paraId="63A1ECB8" w14:textId="136BA879" w:rsidR="009A3098" w:rsidRDefault="006C3F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46996501" w:history="1">
            <w:r w:rsidR="009A3098" w:rsidRPr="004106C0">
              <w:rPr>
                <w:rStyle w:val="Hyperlink"/>
                <w:noProof/>
              </w:rPr>
              <w:t>3.0</w:t>
            </w:r>
            <w:r w:rsidR="009A3098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  <w:noProof/>
              </w:rPr>
              <w:t>Design for Displaying School Details (HomePage)</w:t>
            </w:r>
            <w:r w:rsidR="009A3098">
              <w:rPr>
                <w:noProof/>
                <w:webHidden/>
              </w:rPr>
              <w:tab/>
            </w:r>
            <w:r w:rsidR="009A3098">
              <w:rPr>
                <w:noProof/>
                <w:webHidden/>
              </w:rPr>
              <w:fldChar w:fldCharType="begin"/>
            </w:r>
            <w:r w:rsidR="009A3098">
              <w:rPr>
                <w:noProof/>
                <w:webHidden/>
              </w:rPr>
              <w:instrText xml:space="preserve"> PAGEREF _Toc46996501 \h </w:instrText>
            </w:r>
            <w:r w:rsidR="009A3098">
              <w:rPr>
                <w:noProof/>
                <w:webHidden/>
              </w:rPr>
            </w:r>
            <w:r w:rsidR="009A3098">
              <w:rPr>
                <w:noProof/>
                <w:webHidden/>
              </w:rPr>
              <w:fldChar w:fldCharType="separate"/>
            </w:r>
            <w:r w:rsidR="009A3098">
              <w:rPr>
                <w:noProof/>
                <w:webHidden/>
              </w:rPr>
              <w:t>6</w:t>
            </w:r>
            <w:r w:rsidR="009A3098">
              <w:rPr>
                <w:noProof/>
                <w:webHidden/>
              </w:rPr>
              <w:fldChar w:fldCharType="end"/>
            </w:r>
          </w:hyperlink>
        </w:p>
        <w:p w14:paraId="5603333F" w14:textId="77B26198" w:rsidR="009A3098" w:rsidRDefault="006C3FE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46996502" w:history="1">
            <w:r w:rsidR="009A3098" w:rsidRPr="004106C0">
              <w:rPr>
                <w:rStyle w:val="Hyperlink"/>
              </w:rPr>
              <w:t>1.0</w:t>
            </w:r>
            <w:r w:rsidR="009A309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</w:rPr>
              <w:t>Requirement flow</w:t>
            </w:r>
            <w:r w:rsidR="009A3098">
              <w:rPr>
                <w:webHidden/>
              </w:rPr>
              <w:tab/>
            </w:r>
            <w:r w:rsidR="009A3098">
              <w:rPr>
                <w:webHidden/>
              </w:rPr>
              <w:fldChar w:fldCharType="begin"/>
            </w:r>
            <w:r w:rsidR="009A3098">
              <w:rPr>
                <w:webHidden/>
              </w:rPr>
              <w:instrText xml:space="preserve"> PAGEREF _Toc46996502 \h </w:instrText>
            </w:r>
            <w:r w:rsidR="009A3098">
              <w:rPr>
                <w:webHidden/>
              </w:rPr>
            </w:r>
            <w:r w:rsidR="009A3098">
              <w:rPr>
                <w:webHidden/>
              </w:rPr>
              <w:fldChar w:fldCharType="separate"/>
            </w:r>
            <w:r w:rsidR="009A3098">
              <w:rPr>
                <w:webHidden/>
              </w:rPr>
              <w:t>7</w:t>
            </w:r>
            <w:r w:rsidR="009A3098">
              <w:rPr>
                <w:webHidden/>
              </w:rPr>
              <w:fldChar w:fldCharType="end"/>
            </w:r>
          </w:hyperlink>
        </w:p>
        <w:p w14:paraId="53D1E103" w14:textId="3951283A" w:rsidR="009A3098" w:rsidRDefault="006C3FE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46996503" w:history="1">
            <w:r w:rsidR="009A3098" w:rsidRPr="004106C0">
              <w:rPr>
                <w:rStyle w:val="Hyperlink"/>
              </w:rPr>
              <w:t>2.0</w:t>
            </w:r>
            <w:r w:rsidR="009A309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</w:rPr>
              <w:t>Technical guidelines</w:t>
            </w:r>
            <w:r w:rsidR="009A3098">
              <w:rPr>
                <w:webHidden/>
              </w:rPr>
              <w:tab/>
            </w:r>
            <w:r w:rsidR="009A3098">
              <w:rPr>
                <w:webHidden/>
              </w:rPr>
              <w:fldChar w:fldCharType="begin"/>
            </w:r>
            <w:r w:rsidR="009A3098">
              <w:rPr>
                <w:webHidden/>
              </w:rPr>
              <w:instrText xml:space="preserve"> PAGEREF _Toc46996503 \h </w:instrText>
            </w:r>
            <w:r w:rsidR="009A3098">
              <w:rPr>
                <w:webHidden/>
              </w:rPr>
            </w:r>
            <w:r w:rsidR="009A3098">
              <w:rPr>
                <w:webHidden/>
              </w:rPr>
              <w:fldChar w:fldCharType="separate"/>
            </w:r>
            <w:r w:rsidR="009A3098">
              <w:rPr>
                <w:webHidden/>
              </w:rPr>
              <w:t>8</w:t>
            </w:r>
            <w:r w:rsidR="009A3098">
              <w:rPr>
                <w:webHidden/>
              </w:rPr>
              <w:fldChar w:fldCharType="end"/>
            </w:r>
          </w:hyperlink>
        </w:p>
        <w:p w14:paraId="35B203DC" w14:textId="6DEFFBB5" w:rsidR="009A3098" w:rsidRDefault="006C3F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46996504" w:history="1">
            <w:r w:rsidR="009A3098" w:rsidRPr="004106C0">
              <w:rPr>
                <w:rStyle w:val="Hyperlink"/>
                <w:noProof/>
              </w:rPr>
              <w:t>Component Specification – Model</w:t>
            </w:r>
            <w:r w:rsidR="009A3098">
              <w:rPr>
                <w:noProof/>
                <w:webHidden/>
              </w:rPr>
              <w:tab/>
            </w:r>
            <w:r w:rsidR="009A3098">
              <w:rPr>
                <w:noProof/>
                <w:webHidden/>
              </w:rPr>
              <w:fldChar w:fldCharType="begin"/>
            </w:r>
            <w:r w:rsidR="009A3098">
              <w:rPr>
                <w:noProof/>
                <w:webHidden/>
              </w:rPr>
              <w:instrText xml:space="preserve"> PAGEREF _Toc46996504 \h </w:instrText>
            </w:r>
            <w:r w:rsidR="009A3098">
              <w:rPr>
                <w:noProof/>
                <w:webHidden/>
              </w:rPr>
            </w:r>
            <w:r w:rsidR="009A3098">
              <w:rPr>
                <w:noProof/>
                <w:webHidden/>
              </w:rPr>
              <w:fldChar w:fldCharType="separate"/>
            </w:r>
            <w:r w:rsidR="009A3098">
              <w:rPr>
                <w:noProof/>
                <w:webHidden/>
              </w:rPr>
              <w:t>10</w:t>
            </w:r>
            <w:r w:rsidR="009A3098">
              <w:rPr>
                <w:noProof/>
                <w:webHidden/>
              </w:rPr>
              <w:fldChar w:fldCharType="end"/>
            </w:r>
          </w:hyperlink>
        </w:p>
        <w:p w14:paraId="094AEB9D" w14:textId="1303126D" w:rsidR="009A3098" w:rsidRDefault="006C3F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46996505" w:history="1">
            <w:r w:rsidR="009A3098" w:rsidRPr="004106C0">
              <w:rPr>
                <w:rStyle w:val="Hyperlink"/>
                <w:noProof/>
              </w:rPr>
              <w:t>4.0</w:t>
            </w:r>
            <w:r w:rsidR="009A3098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  <w:noProof/>
              </w:rPr>
              <w:t>Design for Adding New School Details to the database</w:t>
            </w:r>
            <w:r w:rsidR="009A3098">
              <w:rPr>
                <w:noProof/>
                <w:webHidden/>
              </w:rPr>
              <w:tab/>
            </w:r>
            <w:r w:rsidR="009A3098">
              <w:rPr>
                <w:noProof/>
                <w:webHidden/>
              </w:rPr>
              <w:fldChar w:fldCharType="begin"/>
            </w:r>
            <w:r w:rsidR="009A3098">
              <w:rPr>
                <w:noProof/>
                <w:webHidden/>
              </w:rPr>
              <w:instrText xml:space="preserve"> PAGEREF _Toc46996505 \h </w:instrText>
            </w:r>
            <w:r w:rsidR="009A3098">
              <w:rPr>
                <w:noProof/>
                <w:webHidden/>
              </w:rPr>
            </w:r>
            <w:r w:rsidR="009A3098">
              <w:rPr>
                <w:noProof/>
                <w:webHidden/>
              </w:rPr>
              <w:fldChar w:fldCharType="separate"/>
            </w:r>
            <w:r w:rsidR="009A3098">
              <w:rPr>
                <w:noProof/>
                <w:webHidden/>
              </w:rPr>
              <w:t>12</w:t>
            </w:r>
            <w:r w:rsidR="009A3098">
              <w:rPr>
                <w:noProof/>
                <w:webHidden/>
              </w:rPr>
              <w:fldChar w:fldCharType="end"/>
            </w:r>
          </w:hyperlink>
        </w:p>
        <w:p w14:paraId="1A3D8D9A" w14:textId="3AF94017" w:rsidR="009A3098" w:rsidRDefault="006C3FE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46996506" w:history="1">
            <w:r w:rsidR="009A3098" w:rsidRPr="004106C0">
              <w:rPr>
                <w:rStyle w:val="Hyperlink"/>
              </w:rPr>
              <w:t>1.0</w:t>
            </w:r>
            <w:r w:rsidR="009A309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</w:rPr>
              <w:t>Requirement flow</w:t>
            </w:r>
            <w:r w:rsidR="009A3098">
              <w:rPr>
                <w:webHidden/>
              </w:rPr>
              <w:tab/>
            </w:r>
            <w:r w:rsidR="009A3098">
              <w:rPr>
                <w:webHidden/>
              </w:rPr>
              <w:fldChar w:fldCharType="begin"/>
            </w:r>
            <w:r w:rsidR="009A3098">
              <w:rPr>
                <w:webHidden/>
              </w:rPr>
              <w:instrText xml:space="preserve"> PAGEREF _Toc46996506 \h </w:instrText>
            </w:r>
            <w:r w:rsidR="009A3098">
              <w:rPr>
                <w:webHidden/>
              </w:rPr>
            </w:r>
            <w:r w:rsidR="009A3098">
              <w:rPr>
                <w:webHidden/>
              </w:rPr>
              <w:fldChar w:fldCharType="separate"/>
            </w:r>
            <w:r w:rsidR="009A3098">
              <w:rPr>
                <w:webHidden/>
              </w:rPr>
              <w:t>12</w:t>
            </w:r>
            <w:r w:rsidR="009A3098">
              <w:rPr>
                <w:webHidden/>
              </w:rPr>
              <w:fldChar w:fldCharType="end"/>
            </w:r>
          </w:hyperlink>
        </w:p>
        <w:p w14:paraId="466DFCD3" w14:textId="0601C86E" w:rsidR="009A3098" w:rsidRDefault="006C3FE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46996507" w:history="1">
            <w:r w:rsidR="009A3098" w:rsidRPr="004106C0">
              <w:rPr>
                <w:rStyle w:val="Hyperlink"/>
              </w:rPr>
              <w:t>2.0</w:t>
            </w:r>
            <w:r w:rsidR="009A309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</w:rPr>
              <w:t>Create Student</w:t>
            </w:r>
            <w:r w:rsidR="009A3098">
              <w:rPr>
                <w:webHidden/>
              </w:rPr>
              <w:tab/>
            </w:r>
            <w:r w:rsidR="009A3098">
              <w:rPr>
                <w:webHidden/>
              </w:rPr>
              <w:fldChar w:fldCharType="begin"/>
            </w:r>
            <w:r w:rsidR="009A3098">
              <w:rPr>
                <w:webHidden/>
              </w:rPr>
              <w:instrText xml:space="preserve"> PAGEREF _Toc46996507 \h </w:instrText>
            </w:r>
            <w:r w:rsidR="009A3098">
              <w:rPr>
                <w:webHidden/>
              </w:rPr>
            </w:r>
            <w:r w:rsidR="009A3098">
              <w:rPr>
                <w:webHidden/>
              </w:rPr>
              <w:fldChar w:fldCharType="separate"/>
            </w:r>
            <w:r w:rsidR="009A3098">
              <w:rPr>
                <w:webHidden/>
              </w:rPr>
              <w:t>13</w:t>
            </w:r>
            <w:r w:rsidR="009A3098">
              <w:rPr>
                <w:webHidden/>
              </w:rPr>
              <w:fldChar w:fldCharType="end"/>
            </w:r>
          </w:hyperlink>
        </w:p>
        <w:p w14:paraId="0489071E" w14:textId="08C53084" w:rsidR="009A3098" w:rsidRDefault="006C3FE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46996508" w:history="1">
            <w:r w:rsidR="009A3098" w:rsidRPr="004106C0">
              <w:rPr>
                <w:rStyle w:val="Hyperlink"/>
              </w:rPr>
              <w:t>3.0</w:t>
            </w:r>
            <w:r w:rsidR="009A309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</w:rPr>
              <w:t>Technical guidelines</w:t>
            </w:r>
            <w:r w:rsidR="009A3098">
              <w:rPr>
                <w:webHidden/>
              </w:rPr>
              <w:tab/>
            </w:r>
            <w:r w:rsidR="009A3098">
              <w:rPr>
                <w:webHidden/>
              </w:rPr>
              <w:fldChar w:fldCharType="begin"/>
            </w:r>
            <w:r w:rsidR="009A3098">
              <w:rPr>
                <w:webHidden/>
              </w:rPr>
              <w:instrText xml:space="preserve"> PAGEREF _Toc46996508 \h </w:instrText>
            </w:r>
            <w:r w:rsidR="009A3098">
              <w:rPr>
                <w:webHidden/>
              </w:rPr>
            </w:r>
            <w:r w:rsidR="009A3098">
              <w:rPr>
                <w:webHidden/>
              </w:rPr>
              <w:fldChar w:fldCharType="separate"/>
            </w:r>
            <w:r w:rsidR="009A3098">
              <w:rPr>
                <w:webHidden/>
              </w:rPr>
              <w:t>15</w:t>
            </w:r>
            <w:r w:rsidR="009A3098">
              <w:rPr>
                <w:webHidden/>
              </w:rPr>
              <w:fldChar w:fldCharType="end"/>
            </w:r>
          </w:hyperlink>
        </w:p>
        <w:p w14:paraId="17E2C2EC" w14:textId="294D07A0" w:rsidR="009A3098" w:rsidRDefault="006C3F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46996509" w:history="1">
            <w:r w:rsidR="009A3098" w:rsidRPr="004106C0">
              <w:rPr>
                <w:rStyle w:val="Hyperlink"/>
                <w:noProof/>
              </w:rPr>
              <w:t>5.0</w:t>
            </w:r>
            <w:r w:rsidR="009A3098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  <w:noProof/>
              </w:rPr>
              <w:t>Design for Adding New Course Details to the database</w:t>
            </w:r>
            <w:r w:rsidR="009A3098">
              <w:rPr>
                <w:noProof/>
                <w:webHidden/>
              </w:rPr>
              <w:tab/>
            </w:r>
            <w:r w:rsidR="009A3098">
              <w:rPr>
                <w:noProof/>
                <w:webHidden/>
              </w:rPr>
              <w:fldChar w:fldCharType="begin"/>
            </w:r>
            <w:r w:rsidR="009A3098">
              <w:rPr>
                <w:noProof/>
                <w:webHidden/>
              </w:rPr>
              <w:instrText xml:space="preserve"> PAGEREF _Toc46996509 \h </w:instrText>
            </w:r>
            <w:r w:rsidR="009A3098">
              <w:rPr>
                <w:noProof/>
                <w:webHidden/>
              </w:rPr>
            </w:r>
            <w:r w:rsidR="009A3098">
              <w:rPr>
                <w:noProof/>
                <w:webHidden/>
              </w:rPr>
              <w:fldChar w:fldCharType="separate"/>
            </w:r>
            <w:r w:rsidR="009A3098">
              <w:rPr>
                <w:noProof/>
                <w:webHidden/>
              </w:rPr>
              <w:t>16</w:t>
            </w:r>
            <w:r w:rsidR="009A3098">
              <w:rPr>
                <w:noProof/>
                <w:webHidden/>
              </w:rPr>
              <w:fldChar w:fldCharType="end"/>
            </w:r>
          </w:hyperlink>
        </w:p>
        <w:p w14:paraId="715C93F9" w14:textId="7923ED53" w:rsidR="009A3098" w:rsidRDefault="006C3F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46996510" w:history="1">
            <w:r w:rsidR="009A3098" w:rsidRPr="004106C0">
              <w:rPr>
                <w:rStyle w:val="Hyperlink"/>
                <w:noProof/>
              </w:rPr>
              <w:t>6.0</w:t>
            </w:r>
            <w:r w:rsidR="009A3098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  <w:noProof/>
              </w:rPr>
              <w:t>Standards and Guidelines</w:t>
            </w:r>
            <w:r w:rsidR="009A3098">
              <w:rPr>
                <w:noProof/>
                <w:webHidden/>
              </w:rPr>
              <w:tab/>
            </w:r>
            <w:r w:rsidR="009A3098">
              <w:rPr>
                <w:noProof/>
                <w:webHidden/>
              </w:rPr>
              <w:fldChar w:fldCharType="begin"/>
            </w:r>
            <w:r w:rsidR="009A3098">
              <w:rPr>
                <w:noProof/>
                <w:webHidden/>
              </w:rPr>
              <w:instrText xml:space="preserve"> PAGEREF _Toc46996510 \h </w:instrText>
            </w:r>
            <w:r w:rsidR="009A3098">
              <w:rPr>
                <w:noProof/>
                <w:webHidden/>
              </w:rPr>
            </w:r>
            <w:r w:rsidR="009A3098">
              <w:rPr>
                <w:noProof/>
                <w:webHidden/>
              </w:rPr>
              <w:fldChar w:fldCharType="separate"/>
            </w:r>
            <w:r w:rsidR="009A3098">
              <w:rPr>
                <w:noProof/>
                <w:webHidden/>
              </w:rPr>
              <w:t>17</w:t>
            </w:r>
            <w:r w:rsidR="009A3098">
              <w:rPr>
                <w:noProof/>
                <w:webHidden/>
              </w:rPr>
              <w:fldChar w:fldCharType="end"/>
            </w:r>
          </w:hyperlink>
        </w:p>
        <w:p w14:paraId="07A5B929" w14:textId="04725E69" w:rsidR="009A3098" w:rsidRDefault="006C3FE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46996511" w:history="1">
            <w:r w:rsidR="009A3098" w:rsidRPr="004106C0">
              <w:rPr>
                <w:rStyle w:val="Hyperlink"/>
              </w:rPr>
              <w:t>1.0</w:t>
            </w:r>
            <w:r w:rsidR="009A309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</w:rPr>
              <w:t>Controller &amp; View</w:t>
            </w:r>
            <w:r w:rsidR="009A3098">
              <w:rPr>
                <w:webHidden/>
              </w:rPr>
              <w:tab/>
            </w:r>
            <w:r w:rsidR="009A3098">
              <w:rPr>
                <w:webHidden/>
              </w:rPr>
              <w:fldChar w:fldCharType="begin"/>
            </w:r>
            <w:r w:rsidR="009A3098">
              <w:rPr>
                <w:webHidden/>
              </w:rPr>
              <w:instrText xml:space="preserve"> PAGEREF _Toc46996511 \h </w:instrText>
            </w:r>
            <w:r w:rsidR="009A3098">
              <w:rPr>
                <w:webHidden/>
              </w:rPr>
            </w:r>
            <w:r w:rsidR="009A3098">
              <w:rPr>
                <w:webHidden/>
              </w:rPr>
              <w:fldChar w:fldCharType="separate"/>
            </w:r>
            <w:r w:rsidR="009A3098">
              <w:rPr>
                <w:webHidden/>
              </w:rPr>
              <w:t>17</w:t>
            </w:r>
            <w:r w:rsidR="009A3098">
              <w:rPr>
                <w:webHidden/>
              </w:rPr>
              <w:fldChar w:fldCharType="end"/>
            </w:r>
          </w:hyperlink>
        </w:p>
        <w:p w14:paraId="7BBD1D8D" w14:textId="1195BC47" w:rsidR="009A3098" w:rsidRDefault="006C3F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46996512" w:history="1">
            <w:r w:rsidR="009A3098" w:rsidRPr="004106C0">
              <w:rPr>
                <w:rStyle w:val="Hyperlink"/>
                <w:noProof/>
              </w:rPr>
              <w:t>7.0</w:t>
            </w:r>
            <w:r w:rsidR="009A3098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  <w:noProof/>
              </w:rPr>
              <w:t>Design constraints</w:t>
            </w:r>
            <w:r w:rsidR="009A3098">
              <w:rPr>
                <w:noProof/>
                <w:webHidden/>
              </w:rPr>
              <w:tab/>
            </w:r>
            <w:r w:rsidR="009A3098">
              <w:rPr>
                <w:noProof/>
                <w:webHidden/>
              </w:rPr>
              <w:fldChar w:fldCharType="begin"/>
            </w:r>
            <w:r w:rsidR="009A3098">
              <w:rPr>
                <w:noProof/>
                <w:webHidden/>
              </w:rPr>
              <w:instrText xml:space="preserve"> PAGEREF _Toc46996512 \h </w:instrText>
            </w:r>
            <w:r w:rsidR="009A3098">
              <w:rPr>
                <w:noProof/>
                <w:webHidden/>
              </w:rPr>
            </w:r>
            <w:r w:rsidR="009A3098">
              <w:rPr>
                <w:noProof/>
                <w:webHidden/>
              </w:rPr>
              <w:fldChar w:fldCharType="separate"/>
            </w:r>
            <w:r w:rsidR="009A3098">
              <w:rPr>
                <w:noProof/>
                <w:webHidden/>
              </w:rPr>
              <w:t>17</w:t>
            </w:r>
            <w:r w:rsidR="009A3098">
              <w:rPr>
                <w:noProof/>
                <w:webHidden/>
              </w:rPr>
              <w:fldChar w:fldCharType="end"/>
            </w:r>
          </w:hyperlink>
        </w:p>
        <w:p w14:paraId="2123AB40" w14:textId="64284993" w:rsidR="009A3098" w:rsidRDefault="006C3F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46996513" w:history="1">
            <w:r w:rsidR="009A3098" w:rsidRPr="004106C0">
              <w:rPr>
                <w:rStyle w:val="Hyperlink"/>
                <w:noProof/>
              </w:rPr>
              <w:t>8.0</w:t>
            </w:r>
            <w:r w:rsidR="009A3098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  <w:noProof/>
              </w:rPr>
              <w:t>Code submission Instructions</w:t>
            </w:r>
            <w:r w:rsidR="009A3098">
              <w:rPr>
                <w:noProof/>
                <w:webHidden/>
              </w:rPr>
              <w:tab/>
            </w:r>
            <w:r w:rsidR="009A3098">
              <w:rPr>
                <w:noProof/>
                <w:webHidden/>
              </w:rPr>
              <w:fldChar w:fldCharType="begin"/>
            </w:r>
            <w:r w:rsidR="009A3098">
              <w:rPr>
                <w:noProof/>
                <w:webHidden/>
              </w:rPr>
              <w:instrText xml:space="preserve"> PAGEREF _Toc46996513 \h </w:instrText>
            </w:r>
            <w:r w:rsidR="009A3098">
              <w:rPr>
                <w:noProof/>
                <w:webHidden/>
              </w:rPr>
            </w:r>
            <w:r w:rsidR="009A3098">
              <w:rPr>
                <w:noProof/>
                <w:webHidden/>
              </w:rPr>
              <w:fldChar w:fldCharType="separate"/>
            </w:r>
            <w:r w:rsidR="009A3098">
              <w:rPr>
                <w:noProof/>
                <w:webHidden/>
              </w:rPr>
              <w:t>17</w:t>
            </w:r>
            <w:r w:rsidR="009A3098">
              <w:rPr>
                <w:noProof/>
                <w:webHidden/>
              </w:rPr>
              <w:fldChar w:fldCharType="end"/>
            </w:r>
          </w:hyperlink>
        </w:p>
        <w:p w14:paraId="706D87FE" w14:textId="1E367536" w:rsidR="009A3098" w:rsidRDefault="006C3F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46996514" w:history="1">
            <w:r w:rsidR="009A3098" w:rsidRPr="004106C0">
              <w:rPr>
                <w:rStyle w:val="Hyperlink"/>
                <w:noProof/>
              </w:rPr>
              <w:t>9.0</w:t>
            </w:r>
            <w:r w:rsidR="009A3098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9A3098" w:rsidRPr="004106C0">
              <w:rPr>
                <w:rStyle w:val="Hyperlink"/>
                <w:noProof/>
              </w:rPr>
              <w:t>Evaluation Areas</w:t>
            </w:r>
            <w:r w:rsidR="009A3098">
              <w:rPr>
                <w:noProof/>
                <w:webHidden/>
              </w:rPr>
              <w:tab/>
            </w:r>
            <w:r w:rsidR="009A3098">
              <w:rPr>
                <w:noProof/>
                <w:webHidden/>
              </w:rPr>
              <w:fldChar w:fldCharType="begin"/>
            </w:r>
            <w:r w:rsidR="009A3098">
              <w:rPr>
                <w:noProof/>
                <w:webHidden/>
              </w:rPr>
              <w:instrText xml:space="preserve"> PAGEREF _Toc46996514 \h </w:instrText>
            </w:r>
            <w:r w:rsidR="009A3098">
              <w:rPr>
                <w:noProof/>
                <w:webHidden/>
              </w:rPr>
            </w:r>
            <w:r w:rsidR="009A3098">
              <w:rPr>
                <w:noProof/>
                <w:webHidden/>
              </w:rPr>
              <w:fldChar w:fldCharType="separate"/>
            </w:r>
            <w:r w:rsidR="009A3098">
              <w:rPr>
                <w:noProof/>
                <w:webHidden/>
              </w:rPr>
              <w:t>18</w:t>
            </w:r>
            <w:r w:rsidR="009A3098">
              <w:rPr>
                <w:noProof/>
                <w:webHidden/>
              </w:rPr>
              <w:fldChar w:fldCharType="end"/>
            </w:r>
          </w:hyperlink>
        </w:p>
        <w:p w14:paraId="5CC0E4D1" w14:textId="350721FF" w:rsidR="00FF348B" w:rsidRDefault="00FF348B">
          <w:r>
            <w:rPr>
              <w:b/>
              <w:bCs/>
              <w:noProof/>
            </w:rPr>
            <w:fldChar w:fldCharType="end"/>
          </w:r>
        </w:p>
      </w:sdtContent>
    </w:sdt>
    <w:p w14:paraId="10C001C3" w14:textId="77777777" w:rsidR="00384496" w:rsidRDefault="00384496" w:rsidP="00DF4E80">
      <w:pPr>
        <w:pStyle w:val="TOC1"/>
        <w:spacing w:line="240" w:lineRule="auto"/>
      </w:pPr>
    </w:p>
    <w:p w14:paraId="04081FA4" w14:textId="77777777" w:rsidR="00384496" w:rsidRDefault="00384496">
      <w:pPr>
        <w:widowControl/>
        <w:spacing w:before="0" w:after="0" w:line="240" w:lineRule="auto"/>
        <w:ind w:right="0"/>
        <w:rPr>
          <w:b/>
          <w:sz w:val="22"/>
        </w:rPr>
      </w:pPr>
      <w:r>
        <w:br w:type="page"/>
      </w:r>
    </w:p>
    <w:p w14:paraId="6D1FB065" w14:textId="77777777" w:rsidR="005670B6" w:rsidRDefault="005670B6" w:rsidP="00BB13F8">
      <w:pPr>
        <w:pStyle w:val="Heading1"/>
      </w:pPr>
      <w:bookmarkStart w:id="4" w:name="_Toc246846469"/>
      <w:bookmarkStart w:id="5" w:name="_Toc46996385"/>
      <w:bookmarkStart w:id="6" w:name="_Toc46996494"/>
      <w:r>
        <w:lastRenderedPageBreak/>
        <w:t>Introduction</w:t>
      </w:r>
      <w:bookmarkEnd w:id="4"/>
      <w:bookmarkEnd w:id="5"/>
      <w:bookmarkEnd w:id="6"/>
    </w:p>
    <w:p w14:paraId="73BEFF1C" w14:textId="77777777" w:rsidR="005670B6" w:rsidRDefault="005670B6" w:rsidP="00992D10">
      <w:pPr>
        <w:pStyle w:val="Heading2"/>
      </w:pPr>
      <w:bookmarkStart w:id="7" w:name="_Toc246846470"/>
      <w:bookmarkStart w:id="8" w:name="_Toc46996386"/>
      <w:bookmarkStart w:id="9" w:name="_Toc46996495"/>
      <w:r w:rsidRPr="00BB13F8">
        <w:t>Purpose</w:t>
      </w:r>
      <w:r>
        <w:t xml:space="preserve"> of this document</w:t>
      </w:r>
      <w:bookmarkEnd w:id="7"/>
      <w:bookmarkEnd w:id="8"/>
      <w:bookmarkEnd w:id="9"/>
    </w:p>
    <w:p w14:paraId="014DCF16" w14:textId="1FF5BDA3" w:rsidR="00F553B8" w:rsidRPr="00F553B8" w:rsidRDefault="00F553B8" w:rsidP="00F553B8">
      <w:pPr>
        <w:pStyle w:val="BodyText0"/>
        <w:spacing w:before="239" w:line="256" w:lineRule="auto"/>
        <w:ind w:left="611" w:right="123"/>
        <w:jc w:val="both"/>
        <w:rPr>
          <w:rFonts w:eastAsia="Times New Roman"/>
          <w:b w:val="0"/>
          <w:bCs w:val="0"/>
          <w:color w:val="auto"/>
          <w:sz w:val="20"/>
        </w:rPr>
      </w:pPr>
      <w:r w:rsidRPr="00F553B8">
        <w:rPr>
          <w:rFonts w:eastAsia="Times New Roman"/>
          <w:b w:val="0"/>
          <w:bCs w:val="0"/>
          <w:color w:val="auto"/>
          <w:sz w:val="20"/>
        </w:rPr>
        <w:t xml:space="preserve">The purpose of this document is to define the </w:t>
      </w:r>
      <w:proofErr w:type="gramStart"/>
      <w:r w:rsidRPr="00F553B8">
        <w:rPr>
          <w:rFonts w:eastAsia="Times New Roman"/>
          <w:b w:val="0"/>
          <w:bCs w:val="0"/>
          <w:color w:val="auto"/>
          <w:sz w:val="20"/>
        </w:rPr>
        <w:t>server side</w:t>
      </w:r>
      <w:proofErr w:type="gramEnd"/>
      <w:r w:rsidRPr="00F553B8">
        <w:rPr>
          <w:rFonts w:eastAsia="Times New Roman"/>
          <w:b w:val="0"/>
          <w:bCs w:val="0"/>
          <w:color w:val="auto"/>
          <w:sz w:val="20"/>
        </w:rPr>
        <w:t xml:space="preserve"> implementation of the </w:t>
      </w:r>
      <w:r w:rsidR="003E655B">
        <w:rPr>
          <w:rFonts w:eastAsia="Times New Roman"/>
          <w:b w:val="0"/>
          <w:bCs w:val="0"/>
          <w:color w:val="auto"/>
          <w:sz w:val="20"/>
        </w:rPr>
        <w:t>School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 Management System application.</w:t>
      </w:r>
    </w:p>
    <w:p w14:paraId="210E207D" w14:textId="77777777" w:rsidR="00F553B8" w:rsidRPr="00BB13F8" w:rsidRDefault="00F553B8" w:rsidP="00BB13F8">
      <w:pPr>
        <w:pStyle w:val="Bodytext"/>
      </w:pPr>
    </w:p>
    <w:p w14:paraId="3601164E" w14:textId="77777777" w:rsidR="006E47D3" w:rsidRDefault="006E47D3" w:rsidP="00BB13F8">
      <w:pPr>
        <w:pStyle w:val="Heading2"/>
      </w:pPr>
      <w:bookmarkStart w:id="10" w:name="_Toc246846477"/>
      <w:bookmarkStart w:id="11" w:name="_Toc46996387"/>
      <w:bookmarkStart w:id="12" w:name="_Toc46996496"/>
      <w:r w:rsidRPr="00BB13F8">
        <w:t>Definitions</w:t>
      </w:r>
      <w:r>
        <w:t xml:space="preserve"> &amp; Acronyms</w:t>
      </w:r>
      <w:bookmarkEnd w:id="10"/>
      <w:bookmarkEnd w:id="11"/>
      <w:bookmarkEnd w:id="12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5090"/>
      </w:tblGrid>
      <w:tr w:rsidR="006E47D3" w:rsidRPr="00231500" w14:paraId="06A9D043" w14:textId="77777777" w:rsidTr="00AD682A">
        <w:trPr>
          <w:trHeight w:val="278"/>
        </w:trPr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14:paraId="62C18AD5" w14:textId="77777777" w:rsidR="006E47D3" w:rsidRPr="00C847B1" w:rsidRDefault="006E47D3" w:rsidP="008D5A9E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Definition / Acronym</w:t>
            </w:r>
          </w:p>
        </w:tc>
        <w:tc>
          <w:tcPr>
            <w:tcW w:w="5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14:paraId="35F80378" w14:textId="77777777" w:rsidR="006E47D3" w:rsidRPr="00231500" w:rsidRDefault="006E47D3" w:rsidP="008D5A9E">
            <w:pPr>
              <w:pStyle w:val="tablehead"/>
              <w:spacing w:before="120" w:after="12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Description</w:t>
            </w:r>
          </w:p>
        </w:tc>
      </w:tr>
      <w:tr w:rsidR="008B05DB" w:rsidRPr="00231500" w14:paraId="739CC586" w14:textId="77777777" w:rsidTr="00AD682A"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14:paraId="3BA760A0" w14:textId="77777777" w:rsidR="008B05DB" w:rsidRDefault="00FB63CD" w:rsidP="008D5A9E">
            <w:pPr>
              <w:pStyle w:val="tabletext"/>
              <w:spacing w:before="120" w:after="120"/>
              <w:ind w:left="0" w:firstLine="0"/>
              <w:jc w:val="both"/>
            </w:pPr>
            <w:r>
              <w:t>ASP.NET MVC</w:t>
            </w:r>
          </w:p>
        </w:tc>
        <w:tc>
          <w:tcPr>
            <w:tcW w:w="5090" w:type="dxa"/>
            <w:tcBorders>
              <w:top w:val="single" w:sz="4" w:space="0" w:color="auto"/>
              <w:bottom w:val="single" w:sz="4" w:space="0" w:color="auto"/>
            </w:tcBorders>
          </w:tcPr>
          <w:p w14:paraId="1F329C24" w14:textId="77777777" w:rsidR="008B05DB" w:rsidRDefault="00FB63CD" w:rsidP="00FB63CD">
            <w:pPr>
              <w:pStyle w:val="tabletext"/>
              <w:spacing w:before="120" w:after="120"/>
              <w:ind w:left="0" w:firstLine="0"/>
              <w:jc w:val="both"/>
            </w:pPr>
            <w:r>
              <w:t>ASP.Net MVC is a Web development framework built on top of ASP.Net with certain changes in the internal workings of web page rendering</w:t>
            </w:r>
          </w:p>
        </w:tc>
      </w:tr>
    </w:tbl>
    <w:p w14:paraId="6052AB93" w14:textId="77777777" w:rsidR="005670B6" w:rsidRDefault="005670B6" w:rsidP="00BB13F8">
      <w:pPr>
        <w:pStyle w:val="Heading2"/>
      </w:pPr>
      <w:bookmarkStart w:id="13" w:name="_Toc246846471"/>
      <w:bookmarkStart w:id="14" w:name="_Toc46996388"/>
      <w:bookmarkStart w:id="15" w:name="_Toc46996497"/>
      <w:bookmarkStart w:id="16" w:name="_Toc527193509"/>
      <w:r w:rsidRPr="00BB13F8">
        <w:t>Project</w:t>
      </w:r>
      <w:r>
        <w:t xml:space="preserve"> Overview</w:t>
      </w:r>
      <w:bookmarkEnd w:id="13"/>
      <w:bookmarkEnd w:id="14"/>
      <w:bookmarkEnd w:id="15"/>
    </w:p>
    <w:p w14:paraId="5E8D1705" w14:textId="5A908A07" w:rsidR="00F553B8" w:rsidRPr="00F553B8" w:rsidRDefault="00F553B8" w:rsidP="00F553B8">
      <w:pPr>
        <w:pStyle w:val="BodyText0"/>
        <w:spacing w:before="240" w:line="259" w:lineRule="auto"/>
        <w:ind w:left="611" w:right="114"/>
        <w:jc w:val="both"/>
        <w:rPr>
          <w:rFonts w:eastAsia="Times New Roman"/>
          <w:b w:val="0"/>
          <w:bCs w:val="0"/>
          <w:color w:val="auto"/>
          <w:sz w:val="20"/>
        </w:rPr>
      </w:pPr>
      <w:r w:rsidRPr="00F553B8">
        <w:rPr>
          <w:rFonts w:eastAsia="Times New Roman"/>
          <w:b w:val="0"/>
          <w:bCs w:val="0"/>
          <w:color w:val="auto"/>
          <w:sz w:val="20"/>
        </w:rPr>
        <w:t xml:space="preserve">The project involves creating </w:t>
      </w:r>
      <w:r w:rsidR="003E655B">
        <w:rPr>
          <w:rFonts w:eastAsia="Times New Roman"/>
          <w:b w:val="0"/>
          <w:bCs w:val="0"/>
          <w:color w:val="auto"/>
          <w:sz w:val="20"/>
        </w:rPr>
        <w:t>School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 management system. The user can enter the </w:t>
      </w:r>
      <w:r w:rsidR="003E655B">
        <w:rPr>
          <w:rFonts w:eastAsia="Times New Roman"/>
          <w:b w:val="0"/>
          <w:bCs w:val="0"/>
          <w:color w:val="auto"/>
          <w:sz w:val="20"/>
        </w:rPr>
        <w:t>School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 details like the name, type of food</w:t>
      </w:r>
      <w:r w:rsidR="00B803DF">
        <w:rPr>
          <w:rFonts w:eastAsia="Times New Roman"/>
          <w:b w:val="0"/>
          <w:bCs w:val="0"/>
          <w:color w:val="auto"/>
          <w:sz w:val="20"/>
        </w:rPr>
        <w:t xml:space="preserve">, online order acceptance, launch date of the </w:t>
      </w:r>
      <w:r w:rsidR="003E655B">
        <w:rPr>
          <w:rFonts w:eastAsia="Times New Roman"/>
          <w:b w:val="0"/>
          <w:bCs w:val="0"/>
          <w:color w:val="auto"/>
          <w:sz w:val="20"/>
        </w:rPr>
        <w:t>School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. This </w:t>
      </w:r>
      <w:r w:rsidR="003E655B">
        <w:rPr>
          <w:rFonts w:eastAsia="Times New Roman"/>
          <w:b w:val="0"/>
          <w:bCs w:val="0"/>
          <w:color w:val="auto"/>
          <w:sz w:val="20"/>
        </w:rPr>
        <w:t>School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 details are stored in the database. All the </w:t>
      </w:r>
      <w:r w:rsidR="003E655B">
        <w:rPr>
          <w:rFonts w:eastAsia="Times New Roman"/>
          <w:b w:val="0"/>
          <w:bCs w:val="0"/>
          <w:color w:val="auto"/>
          <w:sz w:val="20"/>
        </w:rPr>
        <w:t>School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 details are retrieved from the database and displayed on the screen.</w:t>
      </w:r>
    </w:p>
    <w:p w14:paraId="65B8F4E1" w14:textId="77777777" w:rsidR="00F553B8" w:rsidRPr="003E655B" w:rsidRDefault="00F553B8" w:rsidP="003E655B">
      <w:pPr>
        <w:pStyle w:val="Caption"/>
        <w:rPr>
          <w:sz w:val="22"/>
          <w:szCs w:val="22"/>
        </w:rPr>
      </w:pPr>
      <w:bookmarkStart w:id="17" w:name="_Toc37681822"/>
      <w:r w:rsidRPr="003E655B">
        <w:rPr>
          <w:rStyle w:val="Hyperlink2"/>
          <w:sz w:val="22"/>
          <w:szCs w:val="22"/>
        </w:rPr>
        <w:t>Use Case Diagram</w:t>
      </w:r>
      <w:bookmarkEnd w:id="17"/>
    </w:p>
    <w:p w14:paraId="03974252" w14:textId="77777777" w:rsidR="00F553B8" w:rsidRDefault="00F553B8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0"/>
        </w:rPr>
      </w:pPr>
    </w:p>
    <w:p w14:paraId="5CD7EA73" w14:textId="7F876AB3" w:rsidR="00F553B8" w:rsidRDefault="003E655B" w:rsidP="00F553B8">
      <w:pPr>
        <w:pStyle w:val="BodyText0"/>
        <w:spacing w:before="7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E55501" wp14:editId="6F8F1633">
            <wp:extent cx="5733415" cy="496189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4666" w14:textId="682A2A19" w:rsidR="00D83803" w:rsidRDefault="00D83803" w:rsidP="00F553B8">
      <w:pPr>
        <w:pStyle w:val="BodyText0"/>
        <w:spacing w:before="7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</w:p>
    <w:p w14:paraId="349DF226" w14:textId="2A5F7951" w:rsidR="00D83803" w:rsidRDefault="00D83803" w:rsidP="00F553B8">
      <w:pPr>
        <w:pStyle w:val="BodyText0"/>
        <w:spacing w:before="7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</w:p>
    <w:p w14:paraId="2BBDE647" w14:textId="284233D1" w:rsidR="00D83803" w:rsidRDefault="00D83803" w:rsidP="00F553B8">
      <w:pPr>
        <w:pStyle w:val="BodyText0"/>
        <w:spacing w:before="7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CA93E6" wp14:editId="494C7DC0">
            <wp:extent cx="5733415" cy="5352415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337D" w14:textId="77777777" w:rsidR="00F553B8" w:rsidRPr="00BB13F8" w:rsidRDefault="00F553B8" w:rsidP="00BB13F8">
      <w:pPr>
        <w:pStyle w:val="Bodytext"/>
      </w:pPr>
    </w:p>
    <w:p w14:paraId="53A629F6" w14:textId="77777777" w:rsidR="005670B6" w:rsidRDefault="005670B6" w:rsidP="00BB13F8">
      <w:pPr>
        <w:pStyle w:val="Heading2"/>
      </w:pPr>
      <w:bookmarkStart w:id="18" w:name="_Toc246846472"/>
      <w:bookmarkStart w:id="19" w:name="_Toc46996389"/>
      <w:bookmarkStart w:id="20" w:name="_Toc46996498"/>
      <w:r>
        <w:t>Scope</w:t>
      </w:r>
      <w:bookmarkEnd w:id="18"/>
      <w:bookmarkEnd w:id="19"/>
      <w:bookmarkEnd w:id="20"/>
    </w:p>
    <w:p w14:paraId="28A49D42" w14:textId="46656C61" w:rsidR="00F553B8" w:rsidRDefault="00F553B8" w:rsidP="00112D9E">
      <w:pPr>
        <w:pStyle w:val="Bodytext"/>
        <w:numPr>
          <w:ilvl w:val="0"/>
          <w:numId w:val="16"/>
        </w:numPr>
      </w:pPr>
      <w:r>
        <w:rPr>
          <w:rStyle w:val="Hyperlink2"/>
        </w:rPr>
        <w:t xml:space="preserve">Creation of ASP.Net MVC web application for </w:t>
      </w:r>
      <w:r w:rsidR="003E655B">
        <w:rPr>
          <w:rStyle w:val="Hyperlink2"/>
        </w:rPr>
        <w:t>School</w:t>
      </w:r>
      <w:r>
        <w:rPr>
          <w:rStyle w:val="Hyperlink2"/>
        </w:rPr>
        <w:t xml:space="preserve"> Management system application</w:t>
      </w:r>
    </w:p>
    <w:p w14:paraId="4E31AD1D" w14:textId="77777777" w:rsidR="005670B6" w:rsidRDefault="00746888" w:rsidP="00DC7AAF">
      <w:pPr>
        <w:pStyle w:val="Heading2"/>
      </w:pPr>
      <w:bookmarkStart w:id="21" w:name="_Toc46996390"/>
      <w:bookmarkStart w:id="22" w:name="_Toc46996499"/>
      <w:bookmarkEnd w:id="16"/>
      <w:r>
        <w:t xml:space="preserve">Hardware and Software </w:t>
      </w:r>
      <w:proofErr w:type="spellStart"/>
      <w:r>
        <w:t>Requirment</w:t>
      </w:r>
      <w:bookmarkEnd w:id="21"/>
      <w:bookmarkEnd w:id="22"/>
      <w:proofErr w:type="spellEnd"/>
    </w:p>
    <w:p w14:paraId="62CB1DF4" w14:textId="77777777" w:rsidR="00C01D89" w:rsidRDefault="00C01D89" w:rsidP="00112D9E">
      <w:pPr>
        <w:pStyle w:val="Bodytext"/>
        <w:numPr>
          <w:ilvl w:val="0"/>
          <w:numId w:val="15"/>
        </w:numPr>
      </w:pPr>
      <w:r w:rsidRPr="00C01D89">
        <w:t>Hard</w:t>
      </w:r>
      <w:r>
        <w:t>ware Requirement:</w:t>
      </w:r>
    </w:p>
    <w:p w14:paraId="2549137A" w14:textId="77777777" w:rsidR="00C01D89" w:rsidRDefault="00CB4805" w:rsidP="00112D9E">
      <w:pPr>
        <w:pStyle w:val="Bodytext"/>
        <w:numPr>
          <w:ilvl w:val="1"/>
          <w:numId w:val="15"/>
        </w:numPr>
      </w:pPr>
      <w:r>
        <w:t>Developer</w:t>
      </w:r>
      <w:r w:rsidR="00D97B61">
        <w:t xml:space="preserve"> PC with </w:t>
      </w:r>
      <w:r w:rsidR="00666202">
        <w:t>8</w:t>
      </w:r>
      <w:r w:rsidR="00C01D89">
        <w:t>GB R</w:t>
      </w:r>
      <w:r w:rsidR="00666202">
        <w:t>AM</w:t>
      </w:r>
    </w:p>
    <w:p w14:paraId="7F7CF021" w14:textId="77777777" w:rsidR="00C01D89" w:rsidRDefault="00C01D89" w:rsidP="00112D9E">
      <w:pPr>
        <w:pStyle w:val="Bodytext"/>
        <w:numPr>
          <w:ilvl w:val="0"/>
          <w:numId w:val="15"/>
        </w:numPr>
      </w:pPr>
      <w:r>
        <w:t>Software Requirement</w:t>
      </w:r>
    </w:p>
    <w:p w14:paraId="771526C2" w14:textId="77777777" w:rsidR="00F25688" w:rsidRDefault="00F25688" w:rsidP="00112D9E">
      <w:pPr>
        <w:pStyle w:val="Bodytext"/>
        <w:numPr>
          <w:ilvl w:val="1"/>
          <w:numId w:val="15"/>
        </w:numPr>
      </w:pPr>
      <w:r>
        <w:t>IE or Chrome</w:t>
      </w:r>
    </w:p>
    <w:p w14:paraId="017CDB97" w14:textId="2F54D27D" w:rsidR="00F25688" w:rsidRDefault="00F25688" w:rsidP="00112D9E">
      <w:pPr>
        <w:pStyle w:val="Bodytext"/>
        <w:numPr>
          <w:ilvl w:val="1"/>
          <w:numId w:val="15"/>
        </w:numPr>
      </w:pPr>
      <w:r>
        <w:t>.Net Framework 4.</w:t>
      </w:r>
      <w:r w:rsidR="00D83803">
        <w:t>7 and above</w:t>
      </w:r>
    </w:p>
    <w:p w14:paraId="2E00CDC1" w14:textId="5F08092F" w:rsidR="00F25688" w:rsidRDefault="00F25688" w:rsidP="00112D9E">
      <w:pPr>
        <w:pStyle w:val="Bodytext"/>
        <w:numPr>
          <w:ilvl w:val="1"/>
          <w:numId w:val="15"/>
        </w:numPr>
      </w:pPr>
      <w:r>
        <w:lastRenderedPageBreak/>
        <w:t xml:space="preserve">Visual Studio </w:t>
      </w:r>
      <w:r w:rsidR="00D83803">
        <w:t>Community</w:t>
      </w:r>
      <w:r>
        <w:t xml:space="preserve"> Edition 201</w:t>
      </w:r>
      <w:r w:rsidR="00D83803">
        <w:t>9</w:t>
      </w:r>
    </w:p>
    <w:p w14:paraId="6FE22ACC" w14:textId="77777777" w:rsidR="0028578F" w:rsidRPr="00D102D8" w:rsidRDefault="00F25688" w:rsidP="00112D9E">
      <w:pPr>
        <w:pStyle w:val="Bodytext"/>
        <w:widowControl/>
        <w:numPr>
          <w:ilvl w:val="1"/>
          <w:numId w:val="15"/>
        </w:numPr>
        <w:spacing w:before="0" w:after="0" w:line="240" w:lineRule="auto"/>
        <w:ind w:right="0"/>
        <w:rPr>
          <w:u w:val="single"/>
        </w:rPr>
      </w:pPr>
      <w:r>
        <w:t>SQL Server enterprise edition 2014</w:t>
      </w:r>
    </w:p>
    <w:p w14:paraId="5290B69A" w14:textId="77777777" w:rsidR="00D102D8" w:rsidRDefault="00D102D8" w:rsidP="00D102D8">
      <w:pPr>
        <w:pStyle w:val="Bodytext"/>
        <w:widowControl/>
        <w:spacing w:before="0" w:after="0" w:line="240" w:lineRule="auto"/>
        <w:ind w:left="2160" w:right="0"/>
      </w:pPr>
    </w:p>
    <w:p w14:paraId="14BA1621" w14:textId="77777777" w:rsidR="00D102D8" w:rsidRDefault="00D102D8" w:rsidP="00D102D8">
      <w:pPr>
        <w:pStyle w:val="Bodytext"/>
        <w:widowControl/>
        <w:spacing w:before="0" w:after="0" w:line="240" w:lineRule="auto"/>
        <w:ind w:left="2160" w:right="0"/>
      </w:pPr>
    </w:p>
    <w:p w14:paraId="41EF9DD8" w14:textId="77777777" w:rsidR="00D102D8" w:rsidRPr="00EA413E" w:rsidRDefault="00D102D8" w:rsidP="00D102D8">
      <w:pPr>
        <w:pStyle w:val="Bodytext"/>
        <w:widowControl/>
        <w:spacing w:before="0" w:after="0" w:line="240" w:lineRule="auto"/>
        <w:ind w:left="2160" w:right="0"/>
        <w:rPr>
          <w:u w:val="single"/>
        </w:rPr>
      </w:pPr>
    </w:p>
    <w:p w14:paraId="2087479B" w14:textId="77777777" w:rsidR="00F553B8" w:rsidRDefault="00F553B8" w:rsidP="00F553B8">
      <w:pPr>
        <w:pStyle w:val="Heading1"/>
      </w:pPr>
      <w:bookmarkStart w:id="23" w:name="_Toc37681823"/>
      <w:bookmarkStart w:id="24" w:name="_Toc46996391"/>
      <w:bookmarkStart w:id="25" w:name="_Toc46996500"/>
      <w:bookmarkStart w:id="26" w:name="_Toc81026471"/>
      <w:bookmarkStart w:id="27" w:name="_Toc246846478"/>
      <w:r w:rsidRPr="00F553B8">
        <w:t>System diagram</w:t>
      </w:r>
      <w:bookmarkEnd w:id="23"/>
      <w:bookmarkEnd w:id="24"/>
      <w:bookmarkEnd w:id="25"/>
    </w:p>
    <w:p w14:paraId="00D2BA83" w14:textId="1A0E316B" w:rsidR="00F553B8" w:rsidRDefault="00F553B8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0"/>
        </w:rPr>
      </w:pPr>
      <w:r>
        <w:rPr>
          <w:rStyle w:val="None"/>
          <w:rFonts w:ascii="Carlito" w:eastAsia="Carlito" w:hAnsi="Carlito" w:cs="Carlito"/>
          <w:b w:val="0"/>
          <w:bCs w:val="0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52F66A70" wp14:editId="385C1AA4">
                <wp:simplePos x="0" y="0"/>
                <wp:positionH relativeFrom="page">
                  <wp:posOffset>828675</wp:posOffset>
                </wp:positionH>
                <wp:positionV relativeFrom="line">
                  <wp:posOffset>78740</wp:posOffset>
                </wp:positionV>
                <wp:extent cx="5303520" cy="1593850"/>
                <wp:effectExtent l="0" t="0" r="0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3520" cy="1593850"/>
                          <a:chOff x="0" y="0"/>
                          <a:chExt cx="46234" cy="15297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016" y="0"/>
                            <a:ext cx="12209" cy="5822"/>
                          </a:xfrm>
                          <a:prstGeom prst="rect">
                            <a:avLst/>
                          </a:prstGeom>
                          <a:solidFill>
                            <a:srgbClr val="7792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2306" y="2856"/>
                            <a:ext cx="26825" cy="657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3949 w 21600"/>
                              <a:gd name="T3" fmla="*/ 360 h 21600"/>
                              <a:gd name="T4" fmla="*/ 13780 w 21600"/>
                              <a:gd name="T5" fmla="*/ 2496 h 21600"/>
                              <a:gd name="T6" fmla="*/ 21594 w 21600"/>
                              <a:gd name="T7" fmla="*/ 2136 h 21600"/>
                              <a:gd name="T8" fmla="*/ 21600 w 21600"/>
                              <a:gd name="T9" fmla="*/ 2880 h 21600"/>
                              <a:gd name="T10" fmla="*/ 21600 w 21600"/>
                              <a:gd name="T11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3949" y="360"/>
                                </a:lnTo>
                                <a:moveTo>
                                  <a:pt x="13780" y="2496"/>
                                </a:moveTo>
                                <a:lnTo>
                                  <a:pt x="21594" y="2136"/>
                                </a:lnTo>
                                <a:moveTo>
                                  <a:pt x="21600" y="288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C3D5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33845" y="8578"/>
                            <a:ext cx="12389" cy="6719"/>
                            <a:chOff x="-166" y="-911"/>
                            <a:chExt cx="12389" cy="6718"/>
                          </a:xfrm>
                        </wpg:grpSpPr>
                        <wps:wsp>
                          <wps:cNvPr id="10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-166" y="-911"/>
                              <a:ext cx="12223" cy="5807"/>
                            </a:xfrm>
                            <a:prstGeom prst="rect">
                              <a:avLst/>
                            </a:prstGeom>
                            <a:solidFill>
                              <a:srgbClr val="77923B"/>
                            </a:solidFill>
                            <a:ln w="25400">
                              <a:solidFill>
                                <a:srgbClr val="385D8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23" cy="58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27863B" w14:textId="77777777" w:rsidR="002E21AD" w:rsidRPr="008B3C58" w:rsidRDefault="002E21AD" w:rsidP="0069189E">
                                <w:pPr>
                                  <w:pStyle w:val="Body"/>
                                  <w:spacing w:before="67" w:line="259" w:lineRule="auto"/>
                                  <w:ind w:left="450" w:right="429" w:firstLine="62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8B3C58">
                                  <w:rPr>
                                    <w:rStyle w:val="None"/>
                                    <w:b/>
                                    <w:bCs/>
                                    <w:color w:val="FFFFFF"/>
                                    <w:u w:color="FFFFFF"/>
                                    <w:lang w:val="it-IT"/>
                                  </w:rPr>
                                  <w:t>Store in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8"/>
                        <wpg:cNvGrpSpPr>
                          <a:grpSpLocks/>
                        </wpg:cNvGrpSpPr>
                        <wpg:grpSpPr bwMode="auto">
                          <a:xfrm>
                            <a:off x="17016" y="0"/>
                            <a:ext cx="12209" cy="5822"/>
                            <a:chOff x="0" y="0"/>
                            <a:chExt cx="12209" cy="5822"/>
                          </a:xfrm>
                        </wpg:grpSpPr>
                        <wps:wsp>
                          <wps:cNvPr id="13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09" cy="5822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385D89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09" cy="58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20877E" w14:textId="5A6F748B" w:rsidR="002E21AD" w:rsidRPr="008B3C58" w:rsidRDefault="002E21AD" w:rsidP="0069189E">
                                <w:pPr>
                                  <w:pStyle w:val="Body"/>
                                  <w:spacing w:before="69" w:line="259" w:lineRule="auto"/>
                                  <w:ind w:left="164" w:right="148" w:firstLine="324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 w:rsidRPr="008B3C58">
                                  <w:rPr>
                                    <w:rStyle w:val="None"/>
                                    <w:b/>
                                    <w:bCs/>
                                    <w:color w:val="FFFFFF"/>
                                    <w:u w:color="FFFFFF"/>
                                  </w:rPr>
                                  <w:t>Validate Student 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209" cy="5822"/>
                            <a:chOff x="0" y="0"/>
                            <a:chExt cx="12209" cy="5822"/>
                          </a:xfrm>
                        </wpg:grpSpPr>
                        <wps:wsp>
                          <wps:cNvPr id="17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09" cy="5822"/>
                            </a:xfrm>
                            <a:prstGeom prst="rect">
                              <a:avLst/>
                            </a:prstGeom>
                            <a:solidFill>
                              <a:srgbClr val="77923B"/>
                            </a:solidFill>
                            <a:ln w="25400">
                              <a:solidFill>
                                <a:srgbClr val="385D8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09" cy="58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6A78AB" w14:textId="0CAD047B" w:rsidR="002E21AD" w:rsidRPr="008B3C58" w:rsidRDefault="002E21AD" w:rsidP="0069189E">
                                <w:pPr>
                                  <w:pStyle w:val="Body"/>
                                  <w:spacing w:before="69" w:line="259" w:lineRule="auto"/>
                                  <w:ind w:left="163" w:right="149" w:firstLine="295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 w:rsidRPr="008B3C58">
                                  <w:rPr>
                                    <w:rStyle w:val="None"/>
                                    <w:b/>
                                    <w:bCs/>
                                    <w:color w:val="FFFFFF"/>
                                    <w:u w:color="FFFFFF"/>
                                  </w:rPr>
                                  <w:t>Add new Student 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66A70" id="Group 2" o:spid="_x0000_s1026" style="position:absolute;left:0;text-align:left;margin-left:65.25pt;margin-top:6.2pt;width:417.6pt;height:125.5pt;z-index:251658240;mso-wrap-distance-left:0;mso-wrap-distance-right:0;mso-position-horizontal-relative:page;mso-position-vertical-relative:line" coordsize="46234,15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">
                <v:rect id="Rectangle 3" o:spid="_x0000_s1027" style="position:absolute;left:17016;width:12209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" fillcolor="#77923b" stroked="f" strokeweight="1pt">
                  <v:stroke miterlimit="4"/>
                </v:rect>
                <v:shape id="AutoShape 4" o:spid="_x0000_s1028" style="position:absolute;left:12306;top:2856;width:26825;height:657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" path="m,l3949,360t9831,2136l21594,2136t6,744l21600,21600e" filled="f" strokecolor="#c3d59b" strokeweight="2.3pt">
                  <v:path o:connecttype="custom" o:connectlocs="0,0;4904,110;17113,760;26818,650;26825,877;26825,6574" o:connectangles="0,0,0,0,0,0"/>
                </v:shape>
                <v:group id="Group 5" o:spid="_x0000_s1029" style="position:absolute;left:33845;top:8578;width:12389;height:6719" coordorigin="-166,-911" coordsize="12389,6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6" o:spid="_x0000_s1030" style="position:absolute;left:-166;top:-911;width:12223;height: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" fillcolor="#77923b" strokecolor="#385d89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1" type="#_x0000_t202" style="position:absolute;width:12223;height: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" filled="f" stroked="f" strokeweight="1pt">
                    <v:stroke miterlimit="4"/>
                    <v:textbox>
                      <w:txbxContent>
                        <w:p w14:paraId="4827863B" w14:textId="77777777" w:rsidR="002E21AD" w:rsidRPr="008B3C58" w:rsidRDefault="002E21AD" w:rsidP="0069189E">
                          <w:pPr>
                            <w:pStyle w:val="Body"/>
                            <w:spacing w:before="67" w:line="259" w:lineRule="auto"/>
                            <w:ind w:left="450" w:right="429" w:firstLine="62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8B3C58">
                            <w:rPr>
                              <w:rStyle w:val="None"/>
                              <w:b/>
                              <w:bCs/>
                              <w:color w:val="FFFFFF"/>
                              <w:u w:color="FFFFFF"/>
                              <w:lang w:val="it-IT"/>
                            </w:rPr>
                            <w:t>Store in database</w:t>
                          </w:r>
                        </w:p>
                      </w:txbxContent>
                    </v:textbox>
                  </v:shape>
                </v:group>
                <v:group id="Group 8" o:spid="_x0000_s1032" style="position:absolute;left:17016;width:12209;height:5822" coordsize="12209,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9" o:spid="_x0000_s1033" style="position:absolute;width:12209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" filled="f" strokecolor="#385d89" strokeweight="2pt"/>
                  <v:shape id="Text Box 10" o:spid="_x0000_s1034" type="#_x0000_t202" style="position:absolute;width:12209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" filled="f" stroked="f" strokeweight="1pt">
                    <v:stroke miterlimit="4"/>
                    <v:textbox>
                      <w:txbxContent>
                        <w:p w14:paraId="7A20877E" w14:textId="5A6F748B" w:rsidR="002E21AD" w:rsidRPr="008B3C58" w:rsidRDefault="002E21AD" w:rsidP="0069189E">
                          <w:pPr>
                            <w:pStyle w:val="Body"/>
                            <w:spacing w:before="69" w:line="259" w:lineRule="auto"/>
                            <w:ind w:left="164" w:right="148" w:firstLine="324"/>
                            <w:jc w:val="left"/>
                            <w:rPr>
                              <w:b/>
                              <w:bCs/>
                            </w:rPr>
                          </w:pPr>
                          <w:r w:rsidRPr="008B3C58">
                            <w:rPr>
                              <w:rStyle w:val="None"/>
                              <w:b/>
                              <w:bCs/>
                              <w:color w:val="FFFFFF"/>
                              <w:u w:color="FFFFFF"/>
                            </w:rPr>
                            <w:t>Validate Student details</w:t>
                          </w:r>
                        </w:p>
                      </w:txbxContent>
                    </v:textbox>
                  </v:shape>
                </v:group>
                <v:group id="Group 11" o:spid="_x0000_s1035" style="position:absolute;width:12209;height:5822" coordsize="12209,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2" o:spid="_x0000_s1036" style="position:absolute;width:12209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" fillcolor="#77923b" strokecolor="#385d89" strokeweight="2pt"/>
                  <v:shape id="Text Box 13" o:spid="_x0000_s1037" type="#_x0000_t202" style="position:absolute;width:12209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" filled="f" stroked="f" strokeweight="1pt">
                    <v:stroke miterlimit="4"/>
                    <v:textbox>
                      <w:txbxContent>
                        <w:p w14:paraId="526A78AB" w14:textId="0CAD047B" w:rsidR="002E21AD" w:rsidRPr="008B3C58" w:rsidRDefault="002E21AD" w:rsidP="0069189E">
                          <w:pPr>
                            <w:pStyle w:val="Body"/>
                            <w:spacing w:before="69" w:line="259" w:lineRule="auto"/>
                            <w:ind w:left="163" w:right="149" w:firstLine="295"/>
                            <w:jc w:val="left"/>
                            <w:rPr>
                              <w:b/>
                              <w:bCs/>
                            </w:rPr>
                          </w:pPr>
                          <w:r w:rsidRPr="008B3C58">
                            <w:rPr>
                              <w:rStyle w:val="None"/>
                              <w:b/>
                              <w:bCs/>
                              <w:color w:val="FFFFFF"/>
                              <w:u w:color="FFFFFF"/>
                            </w:rPr>
                            <w:t>Add new Student details</w:t>
                          </w:r>
                        </w:p>
                      </w:txbxContent>
                    </v:textbox>
                  </v:shape>
                </v:group>
                <w10:wrap anchorx="page" anchory="line"/>
              </v:group>
            </w:pict>
          </mc:Fallback>
        </mc:AlternateContent>
      </w:r>
    </w:p>
    <w:p w14:paraId="2F49E5B8" w14:textId="4ACEA8A4" w:rsidR="00F553B8" w:rsidRDefault="00F553B8" w:rsidP="00F553B8">
      <w:pPr>
        <w:pStyle w:val="BodyText0"/>
        <w:spacing w:before="11"/>
        <w:ind w:left="2880"/>
        <w:rPr>
          <w:rStyle w:val="None"/>
          <w:rFonts w:ascii="Helvetica" w:eastAsia="Helvetica" w:hAnsi="Helvetica" w:cs="Helvetica"/>
          <w:b w:val="0"/>
          <w:bCs w:val="0"/>
          <w:sz w:val="11"/>
          <w:szCs w:val="11"/>
        </w:rPr>
      </w:pPr>
    </w:p>
    <w:p w14:paraId="40FE8B2D" w14:textId="21430617" w:rsidR="00F553B8" w:rsidRDefault="00F553B8" w:rsidP="00F553B8">
      <w:pPr>
        <w:pStyle w:val="BodyText0"/>
        <w:ind w:left="2160"/>
        <w:rPr>
          <w:rStyle w:val="None"/>
          <w:sz w:val="20"/>
        </w:rPr>
      </w:pPr>
      <w:r>
        <w:rPr>
          <w:rStyle w:val="Hyperlink2"/>
        </w:rPr>
        <w:tab/>
      </w:r>
    </w:p>
    <w:p w14:paraId="002E1FB2" w14:textId="045D9469" w:rsidR="00F553B8" w:rsidRDefault="00F553B8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  <w:r>
        <w:rPr>
          <w:rStyle w:val="Hyperlink2"/>
          <w:rFonts w:ascii="Carlito" w:eastAsia="Carlito" w:hAnsi="Carlito" w:cs="Carlito"/>
          <w:b w:val="0"/>
          <w:bCs w:val="0"/>
          <w:noProof/>
          <w:sz w:val="26"/>
          <w:szCs w:val="26"/>
        </w:rPr>
        <mc:AlternateContent>
          <mc:Choice Requires="wpg">
            <w:drawing>
              <wp:inline distT="0" distB="0" distL="0" distR="0" wp14:anchorId="02CE4826" wp14:editId="64B98B61">
                <wp:extent cx="4067810" cy="585470"/>
                <wp:effectExtent l="12700" t="21590" r="15240" b="2159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7810" cy="585470"/>
                          <a:chOff x="0" y="0"/>
                          <a:chExt cx="26799" cy="5851"/>
                        </a:xfrm>
                      </wpg:grpSpPr>
                      <wps:wsp>
                        <wps:cNvPr id="20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5080" y="0"/>
                            <a:ext cx="11719" cy="380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073 h 21600"/>
                              <a:gd name="T2" fmla="*/ 20919 w 21600"/>
                              <a:gd name="T3" fmla="*/ 21600 h 21600"/>
                              <a:gd name="T4" fmla="*/ 21600 w 21600"/>
                              <a:gd name="T5" fmla="*/ 0 h 21600"/>
                              <a:gd name="T6" fmla="*/ 21600 w 21600"/>
                              <a:gd name="T7" fmla="*/ 2107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21073"/>
                                </a:moveTo>
                                <a:lnTo>
                                  <a:pt x="20919" y="21600"/>
                                </a:lnTo>
                                <a:moveTo>
                                  <a:pt x="21600" y="0"/>
                                </a:moveTo>
                                <a:lnTo>
                                  <a:pt x="21600" y="21073"/>
                                </a:lnTo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C3D5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16"/>
                        <wpg:cNvGrpSpPr>
                          <a:grpSpLocks/>
                        </wpg:cNvGrpSpPr>
                        <wpg:grpSpPr bwMode="auto">
                          <a:xfrm>
                            <a:off x="0" y="916"/>
                            <a:ext cx="15089" cy="4935"/>
                            <a:chOff x="0" y="0"/>
                            <a:chExt cx="15089" cy="4935"/>
                          </a:xfrm>
                        </wpg:grpSpPr>
                        <wps:wsp>
                          <wps:cNvPr id="22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089" cy="4935"/>
                            </a:xfrm>
                            <a:prstGeom prst="rect">
                              <a:avLst/>
                            </a:prstGeom>
                            <a:solidFill>
                              <a:srgbClr val="77923B"/>
                            </a:solidFill>
                            <a:ln w="25400">
                              <a:solidFill>
                                <a:srgbClr val="385D8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089" cy="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F86908" w14:textId="3EF54978" w:rsidR="002E21AD" w:rsidRPr="008B3C58" w:rsidRDefault="002E21AD" w:rsidP="0069189E">
                                <w:pPr>
                                  <w:pStyle w:val="Body"/>
                                  <w:spacing w:before="69" w:line="259" w:lineRule="auto"/>
                                  <w:ind w:left="164" w:right="148" w:firstLine="242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8B3C58">
                                  <w:rPr>
                                    <w:rStyle w:val="None"/>
                                    <w:b/>
                                    <w:bCs/>
                                    <w:color w:val="FFFFFF"/>
                                    <w:u w:color="FFFFFF"/>
                                  </w:rPr>
                                  <w:t>Display all Student 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CE4826" id="Group 19" o:spid="_x0000_s1038" style="width:320.3pt;height:46.1pt;mso-position-horizontal-relative:char;mso-position-vertical-relative:line" coordsize="26799,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">
                <v:shape id="AutoShape 15" o:spid="_x0000_s1039" style="position:absolute;left:15080;width:11719;height:38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" path="m,21073r20919,527m21600,r,21073e" filled="f" strokecolor="#c3d59b" strokeweight="2.3pt">
                  <v:path o:connecttype="custom" o:connectlocs="0,3715;11350,3808;11719,0;11719,3715" o:connectangles="0,0,0,0"/>
                </v:shape>
                <v:group id="Group 16" o:spid="_x0000_s1040" style="position:absolute;top:916;width:15089;height:4935" coordsize="15089,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17" o:spid="_x0000_s1041" style="position:absolute;width:15089;height:4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" fillcolor="#77923b" strokecolor="#385d89" strokeweight="2pt"/>
                  <v:shape id="Text Box 18" o:spid="_x0000_s1042" type="#_x0000_t202" style="position:absolute;width:15089;height:4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" filled="f" stroked="f" strokeweight="1pt">
                    <v:stroke miterlimit="4"/>
                    <v:textbox>
                      <w:txbxContent>
                        <w:p w14:paraId="07F86908" w14:textId="3EF54978" w:rsidR="002E21AD" w:rsidRPr="008B3C58" w:rsidRDefault="002E21AD" w:rsidP="0069189E">
                          <w:pPr>
                            <w:pStyle w:val="Body"/>
                            <w:spacing w:before="69" w:line="259" w:lineRule="auto"/>
                            <w:ind w:left="164" w:right="148" w:firstLine="242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8B3C58">
                            <w:rPr>
                              <w:rStyle w:val="None"/>
                              <w:b/>
                              <w:bCs/>
                              <w:color w:val="FFFFFF"/>
                              <w:u w:color="FFFFFF"/>
                            </w:rPr>
                            <w:t>Display all Student details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97A3F4C" w14:textId="42AA2DCE" w:rsidR="0069189E" w:rsidRDefault="0069189E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</w:p>
    <w:p w14:paraId="4CD22076" w14:textId="15AC15E0" w:rsidR="0069189E" w:rsidRDefault="0069189E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  <w:r>
        <w:rPr>
          <w:rStyle w:val="None"/>
          <w:rFonts w:ascii="Carlito" w:eastAsia="Carlito" w:hAnsi="Carlito" w:cs="Carlito"/>
          <w:b w:val="0"/>
          <w:bCs w:val="0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7884E440" wp14:editId="7F005BCA">
                <wp:simplePos x="0" y="0"/>
                <wp:positionH relativeFrom="margin">
                  <wp:posOffset>146304</wp:posOffset>
                </wp:positionH>
                <wp:positionV relativeFrom="line">
                  <wp:posOffset>321843</wp:posOffset>
                </wp:positionV>
                <wp:extent cx="5303520" cy="1593850"/>
                <wp:effectExtent l="0" t="0" r="0" b="635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3520" cy="1593850"/>
                          <a:chOff x="0" y="0"/>
                          <a:chExt cx="46234" cy="15297"/>
                        </a:xfrm>
                      </wpg:grpSpPr>
                      <wps:wsp>
                        <wps:cNvPr id="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016" y="0"/>
                            <a:ext cx="12209" cy="5822"/>
                          </a:xfrm>
                          <a:prstGeom prst="rect">
                            <a:avLst/>
                          </a:prstGeom>
                          <a:solidFill>
                            <a:srgbClr val="7792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2306" y="2856"/>
                            <a:ext cx="26825" cy="657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3949 w 21600"/>
                              <a:gd name="T3" fmla="*/ 360 h 21600"/>
                              <a:gd name="T4" fmla="*/ 13780 w 21600"/>
                              <a:gd name="T5" fmla="*/ 2496 h 21600"/>
                              <a:gd name="T6" fmla="*/ 21594 w 21600"/>
                              <a:gd name="T7" fmla="*/ 2136 h 21600"/>
                              <a:gd name="T8" fmla="*/ 21600 w 21600"/>
                              <a:gd name="T9" fmla="*/ 2880 h 21600"/>
                              <a:gd name="T10" fmla="*/ 21600 w 21600"/>
                              <a:gd name="T11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3949" y="360"/>
                                </a:lnTo>
                                <a:moveTo>
                                  <a:pt x="13780" y="2496"/>
                                </a:moveTo>
                                <a:lnTo>
                                  <a:pt x="21594" y="2136"/>
                                </a:lnTo>
                                <a:moveTo>
                                  <a:pt x="21600" y="288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C3D5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5"/>
                        <wpg:cNvGrpSpPr>
                          <a:grpSpLocks/>
                        </wpg:cNvGrpSpPr>
                        <wpg:grpSpPr bwMode="auto">
                          <a:xfrm>
                            <a:off x="33845" y="8578"/>
                            <a:ext cx="12389" cy="6719"/>
                            <a:chOff x="-166" y="-911"/>
                            <a:chExt cx="12389" cy="6718"/>
                          </a:xfrm>
                        </wpg:grpSpPr>
                        <wps:wsp>
                          <wps:cNvPr id="30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-166" y="-911"/>
                              <a:ext cx="12223" cy="5807"/>
                            </a:xfrm>
                            <a:prstGeom prst="rect">
                              <a:avLst/>
                            </a:prstGeom>
                            <a:solidFill>
                              <a:srgbClr val="77923B"/>
                            </a:solidFill>
                            <a:ln w="25400">
                              <a:solidFill>
                                <a:srgbClr val="385D8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23" cy="58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34203E" w14:textId="77777777" w:rsidR="002E21AD" w:rsidRPr="008B3C58" w:rsidRDefault="002E21AD" w:rsidP="0069189E">
                                <w:pPr>
                                  <w:pStyle w:val="Body"/>
                                  <w:spacing w:before="67" w:line="259" w:lineRule="auto"/>
                                  <w:ind w:left="450" w:right="429" w:firstLine="62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8B3C58">
                                  <w:rPr>
                                    <w:rStyle w:val="None"/>
                                    <w:b/>
                                    <w:bCs/>
                                    <w:color w:val="FFFFFF"/>
                                    <w:u w:color="FFFFFF"/>
                                    <w:lang w:val="it-IT"/>
                                  </w:rPr>
                                  <w:t>Store in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8"/>
                        <wpg:cNvGrpSpPr>
                          <a:grpSpLocks/>
                        </wpg:cNvGrpSpPr>
                        <wpg:grpSpPr bwMode="auto">
                          <a:xfrm>
                            <a:off x="17016" y="0"/>
                            <a:ext cx="12209" cy="5822"/>
                            <a:chOff x="0" y="0"/>
                            <a:chExt cx="12209" cy="5822"/>
                          </a:xfrm>
                        </wpg:grpSpPr>
                        <wps:wsp>
                          <wps:cNvPr id="33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09" cy="5822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385D89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09" cy="58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3EDEA4" w14:textId="7523C40A" w:rsidR="002E21AD" w:rsidRPr="008B3C58" w:rsidRDefault="002E21AD" w:rsidP="0069189E">
                                <w:pPr>
                                  <w:pStyle w:val="Body"/>
                                  <w:spacing w:before="69" w:line="259" w:lineRule="auto"/>
                                  <w:ind w:left="164" w:right="148" w:firstLine="324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 w:rsidRPr="008B3C58">
                                  <w:rPr>
                                    <w:rStyle w:val="None"/>
                                    <w:b/>
                                    <w:bCs/>
                                    <w:color w:val="FFFFFF"/>
                                    <w:u w:color="FFFFFF"/>
                                  </w:rPr>
                                  <w:t>Validate Course 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209" cy="5822"/>
                            <a:chOff x="0" y="0"/>
                            <a:chExt cx="12209" cy="5822"/>
                          </a:xfrm>
                        </wpg:grpSpPr>
                        <wps:wsp>
                          <wps:cNvPr id="36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09" cy="5822"/>
                            </a:xfrm>
                            <a:prstGeom prst="rect">
                              <a:avLst/>
                            </a:prstGeom>
                            <a:solidFill>
                              <a:srgbClr val="77923B"/>
                            </a:solidFill>
                            <a:ln w="25400">
                              <a:solidFill>
                                <a:srgbClr val="385D8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09" cy="58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EF7B06" w14:textId="03A13FC8" w:rsidR="002E21AD" w:rsidRPr="008B3C58" w:rsidRDefault="002E21AD" w:rsidP="0069189E">
                                <w:pPr>
                                  <w:pStyle w:val="Body"/>
                                  <w:spacing w:before="69" w:line="259" w:lineRule="auto"/>
                                  <w:ind w:left="163" w:right="149" w:firstLine="295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 w:rsidRPr="008B3C58">
                                  <w:rPr>
                                    <w:rStyle w:val="None"/>
                                    <w:b/>
                                    <w:bCs/>
                                    <w:color w:val="FFFFFF"/>
                                    <w:u w:color="FFFFFF"/>
                                  </w:rPr>
                                  <w:t>Add new Course 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4E440" id="Group 26" o:spid="_x0000_s1043" style="position:absolute;left:0;text-align:left;margin-left:11.5pt;margin-top:25.35pt;width:417.6pt;height:125.5pt;z-index:251671552;mso-wrap-distance-left:0;mso-wrap-distance-right:0;mso-position-horizontal-relative:margin;mso-position-vertical-relative:line" coordsize="46234,15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">
                <v:rect id="Rectangle 3" o:spid="_x0000_s1044" style="position:absolute;left:17016;width:12209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" fillcolor="#77923b" stroked="f" strokeweight="1pt">
                  <v:stroke miterlimit="4"/>
                </v:rect>
                <v:shape id="AutoShape 4" o:spid="_x0000_s1045" style="position:absolute;left:12306;top:2856;width:26825;height:657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" path="m,l3949,360t9831,2136l21594,2136t6,744l21600,21600e" filled="f" strokecolor="#c3d59b" strokeweight="2.3pt">
                  <v:path o:connecttype="custom" o:connectlocs="0,0;4904,110;17113,760;26818,650;26825,877;26825,6574" o:connectangles="0,0,0,0,0,0"/>
                </v:shape>
                <v:group id="Group 5" o:spid="_x0000_s1046" style="position:absolute;left:33845;top:8578;width:12389;height:6719" coordorigin="-166,-911" coordsize="12389,6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6" o:spid="_x0000_s1047" style="position:absolute;left:-166;top:-911;width:12223;height: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" fillcolor="#77923b" strokecolor="#385d89" strokeweight="2pt"/>
                  <v:shape id="Text Box 7" o:spid="_x0000_s1048" type="#_x0000_t202" style="position:absolute;width:12223;height: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" filled="f" stroked="f" strokeweight="1pt">
                    <v:stroke miterlimit="4"/>
                    <v:textbox>
                      <w:txbxContent>
                        <w:p w14:paraId="3434203E" w14:textId="77777777" w:rsidR="002E21AD" w:rsidRPr="008B3C58" w:rsidRDefault="002E21AD" w:rsidP="0069189E">
                          <w:pPr>
                            <w:pStyle w:val="Body"/>
                            <w:spacing w:before="67" w:line="259" w:lineRule="auto"/>
                            <w:ind w:left="450" w:right="429" w:firstLine="62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8B3C58">
                            <w:rPr>
                              <w:rStyle w:val="None"/>
                              <w:b/>
                              <w:bCs/>
                              <w:color w:val="FFFFFF"/>
                              <w:u w:color="FFFFFF"/>
                              <w:lang w:val="it-IT"/>
                            </w:rPr>
                            <w:t>Store in database</w:t>
                          </w:r>
                        </w:p>
                      </w:txbxContent>
                    </v:textbox>
                  </v:shape>
                </v:group>
                <v:group id="Group 8" o:spid="_x0000_s1049" style="position:absolute;left:17016;width:12209;height:5822" coordsize="12209,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9" o:spid="_x0000_s1050" style="position:absolute;width:12209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" filled="f" strokecolor="#385d89" strokeweight="2pt"/>
                  <v:shape id="Text Box 10" o:spid="_x0000_s1051" type="#_x0000_t202" style="position:absolute;width:12209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" filled="f" stroked="f" strokeweight="1pt">
                    <v:stroke miterlimit="4"/>
                    <v:textbox>
                      <w:txbxContent>
                        <w:p w14:paraId="133EDEA4" w14:textId="7523C40A" w:rsidR="002E21AD" w:rsidRPr="008B3C58" w:rsidRDefault="002E21AD" w:rsidP="0069189E">
                          <w:pPr>
                            <w:pStyle w:val="Body"/>
                            <w:spacing w:before="69" w:line="259" w:lineRule="auto"/>
                            <w:ind w:left="164" w:right="148" w:firstLine="324"/>
                            <w:jc w:val="left"/>
                            <w:rPr>
                              <w:b/>
                              <w:bCs/>
                            </w:rPr>
                          </w:pPr>
                          <w:r w:rsidRPr="008B3C58">
                            <w:rPr>
                              <w:rStyle w:val="None"/>
                              <w:b/>
                              <w:bCs/>
                              <w:color w:val="FFFFFF"/>
                              <w:u w:color="FFFFFF"/>
                            </w:rPr>
                            <w:t>Validate Course details</w:t>
                          </w:r>
                        </w:p>
                      </w:txbxContent>
                    </v:textbox>
                  </v:shape>
                </v:group>
                <v:group id="Group 11" o:spid="_x0000_s1052" style="position:absolute;width:12209;height:5822" coordsize="12209,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12" o:spid="_x0000_s1053" style="position:absolute;width:12209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" fillcolor="#77923b" strokecolor="#385d89" strokeweight="2pt"/>
                  <v:shape id="Text Box 13" o:spid="_x0000_s1054" type="#_x0000_t202" style="position:absolute;width:12209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" filled="f" stroked="f" strokeweight="1pt">
                    <v:stroke miterlimit="4"/>
                    <v:textbox>
                      <w:txbxContent>
                        <w:p w14:paraId="2BEF7B06" w14:textId="03A13FC8" w:rsidR="002E21AD" w:rsidRPr="008B3C58" w:rsidRDefault="002E21AD" w:rsidP="0069189E">
                          <w:pPr>
                            <w:pStyle w:val="Body"/>
                            <w:spacing w:before="69" w:line="259" w:lineRule="auto"/>
                            <w:ind w:left="163" w:right="149" w:firstLine="295"/>
                            <w:jc w:val="left"/>
                            <w:rPr>
                              <w:b/>
                              <w:bCs/>
                            </w:rPr>
                          </w:pPr>
                          <w:r w:rsidRPr="008B3C58">
                            <w:rPr>
                              <w:rStyle w:val="None"/>
                              <w:b/>
                              <w:bCs/>
                              <w:color w:val="FFFFFF"/>
                              <w:u w:color="FFFFFF"/>
                            </w:rPr>
                            <w:t>Add new Course details</w:t>
                          </w:r>
                        </w:p>
                      </w:txbxContent>
                    </v:textbox>
                  </v:shape>
                </v:group>
                <w10:wrap anchorx="margin" anchory="line"/>
              </v:group>
            </w:pict>
          </mc:Fallback>
        </mc:AlternateContent>
      </w:r>
    </w:p>
    <w:p w14:paraId="04829F79" w14:textId="443A749A" w:rsidR="00F553B8" w:rsidRDefault="00F553B8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</w:p>
    <w:p w14:paraId="119800EE" w14:textId="4EE568C5" w:rsidR="0069189E" w:rsidRDefault="0069189E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</w:p>
    <w:p w14:paraId="51F13A23" w14:textId="7FC74EA8" w:rsidR="0069189E" w:rsidRDefault="0069189E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</w:p>
    <w:p w14:paraId="6722A4DA" w14:textId="434409D7" w:rsidR="0069189E" w:rsidRDefault="0069189E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</w:p>
    <w:p w14:paraId="05D4B64B" w14:textId="317BA6B3" w:rsidR="0069189E" w:rsidRDefault="0069189E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</w:p>
    <w:p w14:paraId="6FB6F8EA" w14:textId="0CC03D1A" w:rsidR="0069189E" w:rsidRDefault="0069189E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</w:p>
    <w:p w14:paraId="45F4D58D" w14:textId="5CB16A85" w:rsidR="00CD4627" w:rsidRDefault="00CD4627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</w:p>
    <w:p w14:paraId="1D506A87" w14:textId="326D45FA" w:rsidR="00CD4627" w:rsidRDefault="00CD4627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</w:p>
    <w:p w14:paraId="252260C3" w14:textId="77777777" w:rsidR="00CD4627" w:rsidRDefault="00CD4627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</w:p>
    <w:p w14:paraId="222C9417" w14:textId="66A6A744" w:rsidR="00D97B61" w:rsidRDefault="00F553B8" w:rsidP="00D97B61">
      <w:pPr>
        <w:pStyle w:val="Heading1"/>
        <w:jc w:val="left"/>
      </w:pPr>
      <w:bookmarkStart w:id="28" w:name="_Toc37681825"/>
      <w:bookmarkStart w:id="29" w:name="_Toc46996393"/>
      <w:bookmarkStart w:id="30" w:name="_Toc46996501"/>
      <w:r w:rsidRPr="00F553B8">
        <w:t xml:space="preserve">Design for Displaying </w:t>
      </w:r>
      <w:r w:rsidR="003E655B">
        <w:t>School</w:t>
      </w:r>
      <w:r w:rsidRPr="00F553B8">
        <w:t xml:space="preserve"> Details </w:t>
      </w:r>
      <w:r w:rsidRPr="00F553B8">
        <w:lastRenderedPageBreak/>
        <w:t>(</w:t>
      </w:r>
      <w:proofErr w:type="spellStart"/>
      <w:r w:rsidRPr="00F553B8">
        <w:t>HomePage</w:t>
      </w:r>
      <w:proofErr w:type="spellEnd"/>
      <w:r w:rsidRPr="00F553B8">
        <w:t>)</w:t>
      </w:r>
      <w:bookmarkEnd w:id="28"/>
      <w:bookmarkEnd w:id="29"/>
      <w:bookmarkEnd w:id="30"/>
    </w:p>
    <w:p w14:paraId="233A01DF" w14:textId="77777777" w:rsidR="00473990" w:rsidRDefault="00EF1B55" w:rsidP="006A42E1">
      <w:pPr>
        <w:pStyle w:val="Heading2"/>
        <w:numPr>
          <w:ilvl w:val="0"/>
          <w:numId w:val="35"/>
        </w:numPr>
      </w:pPr>
      <w:bookmarkStart w:id="31" w:name="_Toc46996394"/>
      <w:bookmarkStart w:id="32" w:name="_Toc46996502"/>
      <w:r>
        <w:t>Requirement flow</w:t>
      </w:r>
      <w:bookmarkEnd w:id="31"/>
      <w:bookmarkEnd w:id="32"/>
    </w:p>
    <w:p w14:paraId="03668E90" w14:textId="77777777" w:rsidR="0091674C" w:rsidRPr="00AD682A" w:rsidRDefault="0091674C" w:rsidP="00486566">
      <w:pPr>
        <w:pStyle w:val="Bodytext"/>
        <w:ind w:left="360"/>
        <w:rPr>
          <w:b/>
        </w:rPr>
      </w:pPr>
      <w:r w:rsidRPr="00AD682A">
        <w:rPr>
          <w:b/>
        </w:rPr>
        <w:t>Steps Explanation</w:t>
      </w:r>
    </w:p>
    <w:p w14:paraId="1077CB2C" w14:textId="7E9FC6F7" w:rsidR="00F553B8" w:rsidRPr="009A088B" w:rsidRDefault="00F553B8" w:rsidP="00112D9E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7" w:after="0" w:line="240" w:lineRule="auto"/>
        <w:contextualSpacing w:val="0"/>
        <w:rPr>
          <w:rFonts w:eastAsia="Times New Roman"/>
          <w:sz w:val="20"/>
          <w:szCs w:val="20"/>
        </w:rPr>
      </w:pPr>
      <w:r w:rsidRPr="00F553B8">
        <w:rPr>
          <w:rFonts w:ascii="Arial" w:eastAsia="Times New Roman" w:hAnsi="Arial"/>
          <w:sz w:val="20"/>
          <w:szCs w:val="20"/>
        </w:rPr>
        <w:t>Application user launches the application.</w:t>
      </w:r>
    </w:p>
    <w:p w14:paraId="52A0E3EC" w14:textId="732A3422" w:rsidR="009A088B" w:rsidRPr="00F553B8" w:rsidRDefault="009A088B" w:rsidP="00112D9E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7" w:after="0" w:line="240" w:lineRule="auto"/>
        <w:contextualSpacing w:val="0"/>
        <w:rPr>
          <w:rFonts w:eastAsia="Times New Roman"/>
          <w:sz w:val="20"/>
          <w:szCs w:val="20"/>
        </w:rPr>
      </w:pPr>
      <w:r>
        <w:rPr>
          <w:rFonts w:ascii="Arial" w:eastAsia="Times New Roman" w:hAnsi="Arial"/>
          <w:sz w:val="20"/>
          <w:szCs w:val="20"/>
        </w:rPr>
        <w:t>He is given a Home Page – Welcome Screen</w:t>
      </w:r>
    </w:p>
    <w:p w14:paraId="5EBA1031" w14:textId="2517EABF" w:rsidR="00F553B8" w:rsidRDefault="009A088B" w:rsidP="00112D9E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114"/>
        <w:contextualSpacing w:val="0"/>
        <w:rPr>
          <w:rFonts w:ascii="Helvetica" w:hAnsi="Helvetica"/>
          <w:i/>
          <w:iCs/>
          <w:sz w:val="26"/>
          <w:szCs w:val="26"/>
        </w:rPr>
      </w:pPr>
      <w:r>
        <w:rPr>
          <w:rFonts w:ascii="Arial" w:eastAsia="Times New Roman" w:hAnsi="Arial"/>
          <w:sz w:val="20"/>
          <w:szCs w:val="20"/>
        </w:rPr>
        <w:t>Clicking on the Students Tab shows the</w:t>
      </w:r>
      <w:r w:rsidR="00F553B8" w:rsidRPr="00F553B8">
        <w:rPr>
          <w:rFonts w:ascii="Arial" w:eastAsia="Times New Roman" w:hAnsi="Arial"/>
          <w:sz w:val="20"/>
          <w:szCs w:val="20"/>
        </w:rPr>
        <w:t xml:space="preserve"> </w:t>
      </w:r>
      <w:r w:rsidR="00CD4627">
        <w:rPr>
          <w:rFonts w:ascii="Arial" w:eastAsia="Times New Roman" w:hAnsi="Arial"/>
          <w:sz w:val="20"/>
          <w:szCs w:val="20"/>
        </w:rPr>
        <w:t>Student</w:t>
      </w:r>
      <w:r w:rsidR="00F553B8" w:rsidRPr="00F553B8">
        <w:rPr>
          <w:rFonts w:ascii="Arial" w:eastAsia="Times New Roman" w:hAnsi="Arial"/>
          <w:sz w:val="20"/>
          <w:szCs w:val="20"/>
        </w:rPr>
        <w:t xml:space="preserve"> details retrieved from the database.</w:t>
      </w:r>
      <w:r>
        <w:rPr>
          <w:rFonts w:ascii="Arial" w:eastAsia="Times New Roman" w:hAnsi="Arial"/>
          <w:sz w:val="20"/>
          <w:szCs w:val="20"/>
        </w:rPr>
        <w:t xml:space="preserve"> The snippet of the Student Screen is shown below.</w:t>
      </w:r>
    </w:p>
    <w:p w14:paraId="230C08A6" w14:textId="77777777" w:rsidR="00C53389" w:rsidRDefault="00C53389" w:rsidP="0091674C">
      <w:pPr>
        <w:pStyle w:val="Bodytext"/>
        <w:ind w:left="0"/>
      </w:pPr>
    </w:p>
    <w:p w14:paraId="1FB48633" w14:textId="28CA5E23" w:rsidR="0091674C" w:rsidRDefault="001150B0" w:rsidP="0091674C">
      <w:pPr>
        <w:pStyle w:val="Bodytext"/>
        <w:ind w:left="0"/>
      </w:pPr>
      <w:r>
        <w:rPr>
          <w:noProof/>
        </w:rPr>
        <w:drawing>
          <wp:inline distT="0" distB="0" distL="0" distR="0" wp14:anchorId="444C6CAC" wp14:editId="5B638AE6">
            <wp:extent cx="5733415" cy="3282315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1FFB" w14:textId="2BF9D406" w:rsidR="009A088B" w:rsidRDefault="009A088B" w:rsidP="0091674C">
      <w:pPr>
        <w:pStyle w:val="Bodytext"/>
        <w:ind w:left="0"/>
      </w:pPr>
    </w:p>
    <w:p w14:paraId="2A47BD21" w14:textId="1D2F5164" w:rsidR="009A088B" w:rsidRDefault="009A088B" w:rsidP="0091674C">
      <w:pPr>
        <w:pStyle w:val="Bodytext"/>
        <w:ind w:left="0"/>
      </w:pPr>
    </w:p>
    <w:p w14:paraId="3B5217DC" w14:textId="576A250B" w:rsidR="009A088B" w:rsidRDefault="009A088B" w:rsidP="0091674C">
      <w:pPr>
        <w:pStyle w:val="Bodytext"/>
        <w:ind w:left="0"/>
      </w:pPr>
    </w:p>
    <w:p w14:paraId="1E1BF3D6" w14:textId="31660E3E" w:rsidR="009A088B" w:rsidRDefault="009A088B" w:rsidP="0091674C">
      <w:pPr>
        <w:pStyle w:val="Bodytext"/>
        <w:ind w:left="0"/>
      </w:pPr>
    </w:p>
    <w:p w14:paraId="333D2E86" w14:textId="4D2EA7E4" w:rsidR="009A088B" w:rsidRDefault="009A088B" w:rsidP="0091674C">
      <w:pPr>
        <w:pStyle w:val="Bodytext"/>
        <w:ind w:left="0"/>
      </w:pPr>
    </w:p>
    <w:p w14:paraId="11EBAE2C" w14:textId="19858762" w:rsidR="009A088B" w:rsidRDefault="009A088B" w:rsidP="0091674C">
      <w:pPr>
        <w:pStyle w:val="Bodytext"/>
        <w:ind w:left="0"/>
      </w:pPr>
    </w:p>
    <w:p w14:paraId="32A77353" w14:textId="5CFFFDE2" w:rsidR="009A088B" w:rsidRDefault="009A088B" w:rsidP="0091674C">
      <w:pPr>
        <w:pStyle w:val="Bodytext"/>
        <w:ind w:left="0"/>
      </w:pPr>
    </w:p>
    <w:p w14:paraId="54CA1CDB" w14:textId="68C1D8F8" w:rsidR="009A088B" w:rsidRDefault="009A088B" w:rsidP="0091674C">
      <w:pPr>
        <w:pStyle w:val="Bodytext"/>
        <w:ind w:left="0"/>
      </w:pPr>
    </w:p>
    <w:p w14:paraId="6FAD9302" w14:textId="77777777" w:rsidR="009A088B" w:rsidRDefault="009A088B" w:rsidP="0091674C">
      <w:pPr>
        <w:pStyle w:val="Bodytext"/>
        <w:ind w:left="0"/>
      </w:pPr>
    </w:p>
    <w:p w14:paraId="453D9766" w14:textId="77BF1A88" w:rsidR="009A088B" w:rsidRPr="009A088B" w:rsidRDefault="009A088B" w:rsidP="009A088B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114"/>
        <w:contextualSpacing w:val="0"/>
        <w:rPr>
          <w:rFonts w:ascii="Helvetica" w:hAnsi="Helvetica"/>
          <w:i/>
          <w:iCs/>
          <w:sz w:val="26"/>
          <w:szCs w:val="26"/>
        </w:rPr>
      </w:pPr>
      <w:r>
        <w:rPr>
          <w:rFonts w:ascii="Arial" w:eastAsia="Times New Roman" w:hAnsi="Arial"/>
          <w:sz w:val="20"/>
          <w:szCs w:val="20"/>
        </w:rPr>
        <w:t>Clicking on the Courses Tab shows the</w:t>
      </w:r>
      <w:r w:rsidRPr="00F553B8">
        <w:rPr>
          <w:rFonts w:ascii="Arial" w:eastAsia="Times New Roman" w:hAnsi="Arial"/>
          <w:sz w:val="20"/>
          <w:szCs w:val="20"/>
        </w:rPr>
        <w:t xml:space="preserve"> </w:t>
      </w:r>
      <w:r>
        <w:rPr>
          <w:rFonts w:ascii="Arial" w:eastAsia="Times New Roman" w:hAnsi="Arial"/>
          <w:sz w:val="20"/>
          <w:szCs w:val="20"/>
        </w:rPr>
        <w:t>Courses</w:t>
      </w:r>
      <w:r w:rsidRPr="00F553B8">
        <w:rPr>
          <w:rFonts w:ascii="Arial" w:eastAsia="Times New Roman" w:hAnsi="Arial"/>
          <w:sz w:val="20"/>
          <w:szCs w:val="20"/>
        </w:rPr>
        <w:t xml:space="preserve"> details retrieved from the database.</w:t>
      </w:r>
      <w:r>
        <w:rPr>
          <w:rFonts w:ascii="Arial" w:eastAsia="Times New Roman" w:hAnsi="Arial"/>
          <w:sz w:val="20"/>
          <w:szCs w:val="20"/>
        </w:rPr>
        <w:t xml:space="preserve"> The </w:t>
      </w:r>
      <w:r>
        <w:rPr>
          <w:rFonts w:ascii="Arial" w:eastAsia="Times New Roman" w:hAnsi="Arial"/>
          <w:sz w:val="20"/>
          <w:szCs w:val="20"/>
        </w:rPr>
        <w:lastRenderedPageBreak/>
        <w:t>snippet of the Student Screen is shown below.</w:t>
      </w:r>
    </w:p>
    <w:p w14:paraId="7969C837" w14:textId="18061392" w:rsidR="009A088B" w:rsidRDefault="009A088B" w:rsidP="009A088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114"/>
        <w:rPr>
          <w:rFonts w:ascii="Helvetica" w:hAnsi="Helvetica"/>
          <w:i/>
          <w:iCs/>
          <w:sz w:val="26"/>
          <w:szCs w:val="26"/>
        </w:rPr>
      </w:pPr>
    </w:p>
    <w:p w14:paraId="3C2993CB" w14:textId="06CFA8F1" w:rsidR="009A088B" w:rsidRPr="009A088B" w:rsidRDefault="009A088B" w:rsidP="009A088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114"/>
        <w:rPr>
          <w:rFonts w:ascii="Helvetica" w:hAnsi="Helvetica"/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6790CE3C" wp14:editId="1244D3B1">
            <wp:extent cx="5733415" cy="3197225"/>
            <wp:effectExtent l="0" t="0" r="635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51B9" w14:textId="09A30BFA" w:rsidR="001150B0" w:rsidRDefault="001150B0" w:rsidP="0091674C">
      <w:pPr>
        <w:pStyle w:val="Bodytext"/>
        <w:ind w:left="0"/>
      </w:pPr>
    </w:p>
    <w:p w14:paraId="4F0F1D62" w14:textId="77777777" w:rsidR="001150B0" w:rsidRDefault="001150B0" w:rsidP="0091674C">
      <w:pPr>
        <w:pStyle w:val="Bodytext"/>
        <w:ind w:left="0"/>
      </w:pPr>
    </w:p>
    <w:p w14:paraId="6B8D0759" w14:textId="77777777" w:rsidR="001C7D92" w:rsidRDefault="001C7D92" w:rsidP="001C7D92">
      <w:pPr>
        <w:pStyle w:val="Heading2"/>
      </w:pPr>
      <w:bookmarkStart w:id="33" w:name="_Toc46996395"/>
      <w:bookmarkStart w:id="34" w:name="_Toc46996503"/>
      <w:r>
        <w:t>Technical guidelines</w:t>
      </w:r>
      <w:bookmarkEnd w:id="33"/>
      <w:bookmarkEnd w:id="34"/>
    </w:p>
    <w:p w14:paraId="13CC328F" w14:textId="2F181614"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39"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>Create a controller named</w:t>
      </w:r>
      <w:r w:rsidR="00E0512E">
        <w:rPr>
          <w:rFonts w:ascii="Arial" w:eastAsia="Times New Roman" w:hAnsi="Arial"/>
          <w:sz w:val="20"/>
          <w:szCs w:val="20"/>
        </w:rPr>
        <w:t xml:space="preserve"> </w:t>
      </w:r>
      <w:proofErr w:type="spellStart"/>
      <w:r w:rsidR="00E0512E">
        <w:rPr>
          <w:rFonts w:ascii="Arial" w:eastAsia="Times New Roman" w:hAnsi="Arial"/>
          <w:sz w:val="20"/>
          <w:szCs w:val="20"/>
        </w:rPr>
        <w:t>Stuent</w:t>
      </w:r>
      <w:r w:rsidRPr="001B6575">
        <w:rPr>
          <w:rFonts w:ascii="Arial" w:eastAsia="Times New Roman" w:hAnsi="Arial"/>
          <w:sz w:val="20"/>
          <w:szCs w:val="20"/>
        </w:rPr>
        <w:t>Controller</w:t>
      </w:r>
      <w:proofErr w:type="spellEnd"/>
      <w:r w:rsidRPr="001B6575">
        <w:rPr>
          <w:rFonts w:ascii="Arial" w:eastAsia="Times New Roman" w:hAnsi="Arial"/>
          <w:sz w:val="20"/>
          <w:szCs w:val="20"/>
        </w:rPr>
        <w:t>.</w:t>
      </w:r>
    </w:p>
    <w:p w14:paraId="1BBC65F4" w14:textId="77777777" w:rsidR="001B6575" w:rsidRPr="001B6575" w:rsidRDefault="001B6575" w:rsidP="001B6575">
      <w:pPr>
        <w:pStyle w:val="BodyText0"/>
        <w:spacing w:before="9"/>
        <w:ind w:left="402"/>
        <w:rPr>
          <w:rFonts w:eastAsia="Times New Roman"/>
          <w:b w:val="0"/>
          <w:bCs w:val="0"/>
          <w:color w:val="auto"/>
          <w:sz w:val="20"/>
        </w:rPr>
      </w:pPr>
    </w:p>
    <w:p w14:paraId="259FF87D" w14:textId="383BF171"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 xml:space="preserve">Create an ‘Index’ action with no arguments in </w:t>
      </w:r>
      <w:proofErr w:type="spellStart"/>
      <w:proofErr w:type="gramStart"/>
      <w:r w:rsidRPr="001B6575">
        <w:rPr>
          <w:rFonts w:ascii="Arial" w:eastAsia="Times New Roman" w:hAnsi="Arial"/>
          <w:sz w:val="20"/>
          <w:szCs w:val="20"/>
        </w:rPr>
        <w:t>the‘</w:t>
      </w:r>
      <w:proofErr w:type="gramEnd"/>
      <w:r w:rsidR="00E0512E">
        <w:rPr>
          <w:rFonts w:ascii="Arial" w:eastAsia="Times New Roman" w:hAnsi="Arial"/>
          <w:sz w:val="20"/>
          <w:szCs w:val="20"/>
        </w:rPr>
        <w:t>Student</w:t>
      </w:r>
      <w:r w:rsidRPr="001B6575">
        <w:rPr>
          <w:rFonts w:ascii="Arial" w:eastAsia="Times New Roman" w:hAnsi="Arial"/>
          <w:sz w:val="20"/>
          <w:szCs w:val="20"/>
        </w:rPr>
        <w:t>Controller</w:t>
      </w:r>
      <w:proofErr w:type="spellEnd"/>
      <w:r w:rsidRPr="001B6575">
        <w:rPr>
          <w:rFonts w:ascii="Arial" w:eastAsia="Times New Roman" w:hAnsi="Arial"/>
          <w:sz w:val="20"/>
          <w:szCs w:val="20"/>
        </w:rPr>
        <w:t>’.</w:t>
      </w:r>
    </w:p>
    <w:p w14:paraId="050CABC1" w14:textId="77777777" w:rsidR="001B6575" w:rsidRPr="001B6575" w:rsidRDefault="001B6575" w:rsidP="001B6575">
      <w:pPr>
        <w:pStyle w:val="BodyText0"/>
        <w:spacing w:before="9"/>
        <w:rPr>
          <w:rFonts w:eastAsia="Times New Roman"/>
          <w:b w:val="0"/>
          <w:bCs w:val="0"/>
          <w:color w:val="auto"/>
          <w:sz w:val="20"/>
        </w:rPr>
      </w:pPr>
    </w:p>
    <w:p w14:paraId="5225C482" w14:textId="77777777" w:rsidR="001B6575" w:rsidRPr="001B6575" w:rsidRDefault="001B6575" w:rsidP="001B6575">
      <w:pPr>
        <w:pStyle w:val="Body"/>
        <w:ind w:left="494"/>
      </w:pPr>
      <w:r w:rsidRPr="001B6575">
        <w:t>Controller Specification for Index Action with no argument</w:t>
      </w:r>
    </w:p>
    <w:tbl>
      <w:tblPr>
        <w:tblW w:w="9712" w:type="dxa"/>
        <w:tblInd w:w="6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8"/>
        <w:gridCol w:w="2513"/>
        <w:gridCol w:w="2249"/>
        <w:gridCol w:w="2422"/>
      </w:tblGrid>
      <w:tr w:rsidR="001B6575" w14:paraId="3037A132" w14:textId="77777777" w:rsidTr="001B6575">
        <w:trPr>
          <w:trHeight w:val="763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0DF08E50" w14:textId="77777777" w:rsidR="001B6575" w:rsidRPr="001B6575" w:rsidRDefault="001B6575" w:rsidP="001F6A1C">
            <w:pPr>
              <w:pStyle w:val="TableParagraph"/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  <w:t>Class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609059CB" w14:textId="77777777" w:rsidR="001B6575" w:rsidRPr="001B6575" w:rsidRDefault="001B6575" w:rsidP="001F6A1C">
            <w:pPr>
              <w:pStyle w:val="TableParagraph"/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  <w:t>Action Name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1CD1AC92" w14:textId="77777777" w:rsidR="001B6575" w:rsidRPr="001B6575" w:rsidRDefault="001B6575" w:rsidP="001F6A1C">
            <w:pPr>
              <w:pStyle w:val="TableParagraph"/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 w:rsidRPr="001B6575"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  <w:t>ReturnType</w:t>
            </w:r>
            <w:proofErr w:type="spellEnd"/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312" w:type="dxa"/>
              <w:bottom w:w="80" w:type="dxa"/>
              <w:right w:w="80" w:type="dxa"/>
            </w:tcMar>
          </w:tcPr>
          <w:p w14:paraId="5B74F068" w14:textId="202E1F2C" w:rsidR="001B6575" w:rsidRPr="001B6575" w:rsidRDefault="001B6575" w:rsidP="001B6575">
            <w:pPr>
              <w:pStyle w:val="TableParagraph"/>
              <w:ind w:left="232"/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  <w:t>HTTP</w:t>
            </w:r>
            <w:r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  <w:t xml:space="preserve"> </w:t>
            </w:r>
            <w:r w:rsidRPr="001B6575"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  <w:t>Method</w:t>
            </w:r>
          </w:p>
        </w:tc>
      </w:tr>
      <w:tr w:rsidR="001B6575" w14:paraId="278907BD" w14:textId="77777777" w:rsidTr="001B6575">
        <w:trPr>
          <w:trHeight w:val="610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612FC5B7" w14:textId="56FA48A0" w:rsidR="001B6575" w:rsidRPr="001B6575" w:rsidRDefault="00E0512E" w:rsidP="001F6A1C">
            <w:pPr>
              <w:pStyle w:val="TableParagraph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Student</w:t>
            </w:r>
            <w:r w:rsidR="001B6575"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Controller</w:t>
            </w:r>
            <w:proofErr w:type="spellEnd"/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00C0F36C" w14:textId="77777777" w:rsidR="001B6575" w:rsidRPr="001B6575" w:rsidRDefault="001B6575" w:rsidP="001F6A1C">
            <w:pPr>
              <w:pStyle w:val="TableParagraph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Index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054725F8" w14:textId="77777777" w:rsidR="001B6575" w:rsidRPr="001B6575" w:rsidRDefault="001B6575" w:rsidP="001F6A1C">
            <w:pPr>
              <w:pStyle w:val="TableParagraph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ActionResult</w:t>
            </w:r>
            <w:proofErr w:type="spellEnd"/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15884342" w14:textId="77777777" w:rsidR="001B6575" w:rsidRPr="001B6575" w:rsidRDefault="001B6575" w:rsidP="001F6A1C">
            <w:pPr>
              <w:pStyle w:val="TableParagraph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GET</w:t>
            </w:r>
          </w:p>
        </w:tc>
      </w:tr>
    </w:tbl>
    <w:p w14:paraId="4EFAA02D" w14:textId="77777777" w:rsidR="001B6575" w:rsidRPr="001B6575" w:rsidRDefault="001B6575" w:rsidP="001B6575">
      <w:pPr>
        <w:pStyle w:val="Body"/>
        <w:ind w:left="525" w:hanging="525"/>
      </w:pPr>
    </w:p>
    <w:p w14:paraId="77F7E889" w14:textId="0F41DE11"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233"/>
        <w:contextualSpacing w:val="0"/>
        <w:jc w:val="both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 xml:space="preserve">In </w:t>
      </w:r>
      <w:r w:rsidR="003E655B">
        <w:rPr>
          <w:rFonts w:ascii="Arial" w:eastAsia="Times New Roman" w:hAnsi="Arial"/>
          <w:sz w:val="20"/>
          <w:szCs w:val="20"/>
        </w:rPr>
        <w:t>School</w:t>
      </w:r>
      <w:r w:rsidRPr="001B6575">
        <w:rPr>
          <w:rFonts w:ascii="Arial" w:eastAsia="Times New Roman" w:hAnsi="Arial"/>
          <w:sz w:val="20"/>
          <w:szCs w:val="20"/>
        </w:rPr>
        <w:t xml:space="preserve"> Controller, inside the ‘Index’ action, use Entity Framework to get the </w:t>
      </w:r>
      <w:r w:rsidR="00A33D8F">
        <w:rPr>
          <w:rFonts w:ascii="Arial" w:eastAsia="Times New Roman" w:hAnsi="Arial"/>
          <w:sz w:val="20"/>
          <w:szCs w:val="20"/>
        </w:rPr>
        <w:t>Student</w:t>
      </w:r>
      <w:r w:rsidRPr="001B6575">
        <w:rPr>
          <w:rFonts w:ascii="Arial" w:eastAsia="Times New Roman" w:hAnsi="Arial"/>
          <w:sz w:val="20"/>
          <w:szCs w:val="20"/>
        </w:rPr>
        <w:t xml:space="preserve"> details from the database and display it in </w:t>
      </w:r>
      <w:proofErr w:type="spellStart"/>
      <w:r w:rsidRPr="001B6575">
        <w:rPr>
          <w:rFonts w:ascii="Arial" w:eastAsia="Times New Roman" w:hAnsi="Arial"/>
          <w:sz w:val="20"/>
          <w:szCs w:val="20"/>
        </w:rPr>
        <w:t>theView</w:t>
      </w:r>
      <w:proofErr w:type="spellEnd"/>
      <w:r w:rsidRPr="001B6575">
        <w:rPr>
          <w:rFonts w:ascii="Arial" w:eastAsia="Times New Roman" w:hAnsi="Arial"/>
          <w:sz w:val="20"/>
          <w:szCs w:val="20"/>
        </w:rPr>
        <w:t>.</w:t>
      </w:r>
    </w:p>
    <w:p w14:paraId="7CA0B884" w14:textId="734D6AD1" w:rsidR="001B6575" w:rsidRDefault="001B6575" w:rsidP="001B6575">
      <w:pPr>
        <w:pStyle w:val="BodyText0"/>
        <w:spacing w:before="8"/>
        <w:rPr>
          <w:rFonts w:eastAsia="Times New Roman"/>
          <w:b w:val="0"/>
          <w:bCs w:val="0"/>
          <w:color w:val="auto"/>
          <w:sz w:val="20"/>
        </w:rPr>
      </w:pPr>
    </w:p>
    <w:p w14:paraId="7C07C657" w14:textId="77777777" w:rsidR="00A33D8F" w:rsidRPr="001B6575" w:rsidRDefault="00A33D8F" w:rsidP="001B6575">
      <w:pPr>
        <w:pStyle w:val="BodyText0"/>
        <w:spacing w:before="8"/>
        <w:rPr>
          <w:rFonts w:eastAsia="Times New Roman"/>
          <w:b w:val="0"/>
          <w:bCs w:val="0"/>
          <w:color w:val="auto"/>
          <w:sz w:val="20"/>
        </w:rPr>
      </w:pPr>
    </w:p>
    <w:p w14:paraId="3CD39DC2" w14:textId="6CF0F755"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238"/>
        <w:contextualSpacing w:val="0"/>
        <w:jc w:val="both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>Create ‘</w:t>
      </w:r>
      <w:proofErr w:type="spellStart"/>
      <w:r w:rsidR="003E655B">
        <w:rPr>
          <w:rFonts w:ascii="Arial" w:eastAsia="Times New Roman" w:hAnsi="Arial"/>
          <w:sz w:val="20"/>
          <w:szCs w:val="20"/>
        </w:rPr>
        <w:t>School</w:t>
      </w:r>
      <w:r w:rsidRPr="001B6575">
        <w:rPr>
          <w:rFonts w:ascii="Arial" w:eastAsia="Times New Roman" w:hAnsi="Arial"/>
          <w:sz w:val="20"/>
          <w:szCs w:val="20"/>
        </w:rPr>
        <w:t>Context</w:t>
      </w:r>
      <w:proofErr w:type="spellEnd"/>
      <w:r w:rsidRPr="001B6575">
        <w:rPr>
          <w:rFonts w:ascii="Arial" w:eastAsia="Times New Roman" w:hAnsi="Arial"/>
          <w:sz w:val="20"/>
          <w:szCs w:val="20"/>
        </w:rPr>
        <w:t xml:space="preserve">’ class which inherits </w:t>
      </w:r>
      <w:proofErr w:type="spellStart"/>
      <w:r w:rsidRPr="001B6575">
        <w:rPr>
          <w:rFonts w:ascii="Arial" w:eastAsia="Times New Roman" w:hAnsi="Arial"/>
          <w:sz w:val="20"/>
          <w:szCs w:val="20"/>
        </w:rPr>
        <w:t>DbContext</w:t>
      </w:r>
      <w:proofErr w:type="spellEnd"/>
      <w:r w:rsidRPr="001B6575">
        <w:rPr>
          <w:rFonts w:ascii="Arial" w:eastAsia="Times New Roman" w:hAnsi="Arial"/>
          <w:sz w:val="20"/>
          <w:szCs w:val="20"/>
        </w:rPr>
        <w:t xml:space="preserve"> class. Include </w:t>
      </w:r>
      <w:proofErr w:type="spellStart"/>
      <w:proofErr w:type="gramStart"/>
      <w:r w:rsidRPr="001B6575">
        <w:rPr>
          <w:rFonts w:ascii="Arial" w:eastAsia="Times New Roman" w:hAnsi="Arial"/>
          <w:sz w:val="20"/>
          <w:szCs w:val="20"/>
        </w:rPr>
        <w:t>namespace“</w:t>
      </w:r>
      <w:proofErr w:type="gramEnd"/>
      <w:r w:rsidRPr="001B6575">
        <w:rPr>
          <w:rFonts w:ascii="Arial" w:eastAsia="Times New Roman" w:hAnsi="Arial"/>
          <w:sz w:val="20"/>
          <w:szCs w:val="20"/>
        </w:rPr>
        <w:t>System.Data.Entity</w:t>
      </w:r>
      <w:proofErr w:type="spellEnd"/>
      <w:r w:rsidRPr="001B6575">
        <w:rPr>
          <w:rFonts w:ascii="Arial" w:eastAsia="Times New Roman" w:hAnsi="Arial"/>
          <w:sz w:val="20"/>
          <w:szCs w:val="20"/>
        </w:rPr>
        <w:t>”.</w:t>
      </w:r>
    </w:p>
    <w:p w14:paraId="1D57F46B" w14:textId="77777777" w:rsidR="001B6575" w:rsidRPr="001B6575" w:rsidRDefault="001B6575" w:rsidP="001B6575">
      <w:pPr>
        <w:pStyle w:val="BodyText0"/>
        <w:spacing w:before="9"/>
        <w:rPr>
          <w:rFonts w:eastAsia="Times New Roman"/>
          <w:color w:val="auto"/>
          <w:sz w:val="20"/>
        </w:rPr>
      </w:pPr>
    </w:p>
    <w:p w14:paraId="524877A6" w14:textId="55F44211"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237"/>
        <w:contextualSpacing w:val="0"/>
        <w:jc w:val="both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 xml:space="preserve">Create a constructor of the </w:t>
      </w:r>
      <w:proofErr w:type="spellStart"/>
      <w:r w:rsidR="003E655B">
        <w:rPr>
          <w:rFonts w:ascii="Arial" w:eastAsia="Times New Roman" w:hAnsi="Arial"/>
          <w:sz w:val="20"/>
          <w:szCs w:val="20"/>
        </w:rPr>
        <w:t>School</w:t>
      </w:r>
      <w:r w:rsidRPr="001B6575">
        <w:rPr>
          <w:rFonts w:ascii="Arial" w:eastAsia="Times New Roman" w:hAnsi="Arial"/>
          <w:sz w:val="20"/>
          <w:szCs w:val="20"/>
        </w:rPr>
        <w:t>Context</w:t>
      </w:r>
      <w:proofErr w:type="spellEnd"/>
      <w:r w:rsidRPr="001B6575">
        <w:rPr>
          <w:rFonts w:ascii="Arial" w:eastAsia="Times New Roman" w:hAnsi="Arial"/>
          <w:sz w:val="20"/>
          <w:szCs w:val="20"/>
        </w:rPr>
        <w:t xml:space="preserve">. Specify the name of the database connection string element to be “RMS_DB” (connection string name in </w:t>
      </w:r>
      <w:proofErr w:type="spellStart"/>
      <w:r w:rsidRPr="001B6575">
        <w:rPr>
          <w:rFonts w:ascii="Arial" w:eastAsia="Times New Roman" w:hAnsi="Arial"/>
          <w:sz w:val="20"/>
          <w:szCs w:val="20"/>
        </w:rPr>
        <w:t>Web.config</w:t>
      </w:r>
      <w:proofErr w:type="spellEnd"/>
      <w:r w:rsidRPr="001B6575">
        <w:rPr>
          <w:rFonts w:ascii="Arial" w:eastAsia="Times New Roman" w:hAnsi="Arial"/>
          <w:sz w:val="20"/>
          <w:szCs w:val="20"/>
        </w:rPr>
        <w:t>).</w:t>
      </w:r>
    </w:p>
    <w:p w14:paraId="4122FFC9" w14:textId="77777777" w:rsidR="001B6575" w:rsidRPr="001B6575" w:rsidRDefault="001B6575" w:rsidP="001B6575">
      <w:pPr>
        <w:pStyle w:val="BodyText0"/>
        <w:spacing w:before="8"/>
        <w:rPr>
          <w:rFonts w:eastAsia="Times New Roman"/>
          <w:b w:val="0"/>
          <w:bCs w:val="0"/>
          <w:color w:val="auto"/>
          <w:sz w:val="20"/>
        </w:rPr>
      </w:pPr>
    </w:p>
    <w:p w14:paraId="76BB8BBF" w14:textId="0399F05D" w:rsidR="001B6575" w:rsidRPr="001B6575" w:rsidRDefault="001B6575" w:rsidP="006A42E1">
      <w:pPr>
        <w:pStyle w:val="Body"/>
        <w:numPr>
          <w:ilvl w:val="1"/>
          <w:numId w:val="41"/>
        </w:numPr>
      </w:pPr>
      <w:r w:rsidRPr="001B6575">
        <w:t>Use “</w:t>
      </w:r>
      <w:proofErr w:type="spellStart"/>
      <w:r w:rsidR="0052213B">
        <w:t>SchoolContext</w:t>
      </w:r>
      <w:proofErr w:type="spellEnd"/>
      <w:r w:rsidRPr="001B6575">
        <w:t>” as ‘Context’ name in Entity Framework.</w:t>
      </w:r>
      <w:r w:rsidR="00CE5930">
        <w:t xml:space="preserve"> Sample config entry is provided below.</w:t>
      </w:r>
    </w:p>
    <w:p w14:paraId="13ED1467" w14:textId="49544813" w:rsidR="001B6575" w:rsidRDefault="0052213B" w:rsidP="0052213B">
      <w:pPr>
        <w:pStyle w:val="Body"/>
        <w:ind w:left="0"/>
      </w:pPr>
      <w:r>
        <w:rPr>
          <w:noProof/>
        </w:rPr>
        <w:drawing>
          <wp:inline distT="0" distB="0" distL="0" distR="0" wp14:anchorId="415DE738" wp14:editId="349D034A">
            <wp:extent cx="6405167" cy="680314"/>
            <wp:effectExtent l="0" t="0" r="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8924" cy="68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6A32" w14:textId="77777777" w:rsidR="001B6575" w:rsidRPr="001B6575" w:rsidRDefault="001B6575" w:rsidP="001B6575">
      <w:pPr>
        <w:pStyle w:val="BodyText0"/>
        <w:spacing w:before="2"/>
        <w:rPr>
          <w:rFonts w:eastAsia="Times New Roman"/>
          <w:color w:val="auto"/>
          <w:sz w:val="20"/>
        </w:rPr>
      </w:pPr>
    </w:p>
    <w:p w14:paraId="3ADAAB2C" w14:textId="227D365E"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118"/>
        <w:contextualSpacing w:val="0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>Declare a property ‘</w:t>
      </w:r>
      <w:r w:rsidR="00EA0ABF">
        <w:rPr>
          <w:rFonts w:ascii="Arial" w:eastAsia="Times New Roman" w:hAnsi="Arial"/>
          <w:sz w:val="20"/>
          <w:szCs w:val="20"/>
        </w:rPr>
        <w:t>Students</w:t>
      </w:r>
      <w:r w:rsidRPr="001B6575">
        <w:rPr>
          <w:rFonts w:ascii="Arial" w:eastAsia="Times New Roman" w:hAnsi="Arial"/>
          <w:sz w:val="20"/>
          <w:szCs w:val="20"/>
        </w:rPr>
        <w:t xml:space="preserve">’ of type </w:t>
      </w:r>
      <w:proofErr w:type="spellStart"/>
      <w:r w:rsidRPr="001B6575">
        <w:rPr>
          <w:rFonts w:ascii="Arial" w:eastAsia="Times New Roman" w:hAnsi="Arial"/>
          <w:sz w:val="20"/>
          <w:szCs w:val="20"/>
        </w:rPr>
        <w:t>DbSet</w:t>
      </w:r>
      <w:proofErr w:type="spellEnd"/>
      <w:r w:rsidRPr="001B6575">
        <w:rPr>
          <w:rFonts w:ascii="Arial" w:eastAsia="Times New Roman" w:hAnsi="Arial"/>
          <w:sz w:val="20"/>
          <w:szCs w:val="20"/>
        </w:rPr>
        <w:t>&lt;</w:t>
      </w:r>
      <w:r w:rsidR="00EA0ABF">
        <w:rPr>
          <w:rFonts w:ascii="Arial" w:eastAsia="Times New Roman" w:hAnsi="Arial"/>
          <w:sz w:val="20"/>
          <w:szCs w:val="20"/>
        </w:rPr>
        <w:t>Student</w:t>
      </w:r>
      <w:r w:rsidRPr="001B6575">
        <w:rPr>
          <w:rFonts w:ascii="Arial" w:eastAsia="Times New Roman" w:hAnsi="Arial"/>
          <w:sz w:val="20"/>
          <w:szCs w:val="20"/>
        </w:rPr>
        <w:t xml:space="preserve">&gt; in the </w:t>
      </w:r>
      <w:proofErr w:type="spellStart"/>
      <w:r w:rsidR="003E655B">
        <w:rPr>
          <w:rFonts w:ascii="Arial" w:eastAsia="Times New Roman" w:hAnsi="Arial"/>
          <w:sz w:val="20"/>
          <w:szCs w:val="20"/>
        </w:rPr>
        <w:t>School</w:t>
      </w:r>
      <w:r w:rsidRPr="001B6575">
        <w:rPr>
          <w:rFonts w:ascii="Arial" w:eastAsia="Times New Roman" w:hAnsi="Arial"/>
          <w:sz w:val="20"/>
          <w:szCs w:val="20"/>
        </w:rPr>
        <w:t>Context</w:t>
      </w:r>
      <w:proofErr w:type="spellEnd"/>
      <w:r w:rsidRPr="001B6575">
        <w:rPr>
          <w:rFonts w:ascii="Arial" w:eastAsia="Times New Roman" w:hAnsi="Arial"/>
          <w:sz w:val="20"/>
          <w:szCs w:val="20"/>
        </w:rPr>
        <w:t xml:space="preserve"> class.</w:t>
      </w:r>
    </w:p>
    <w:p w14:paraId="71E59ADC" w14:textId="77777777" w:rsidR="001B6575" w:rsidRPr="001B6575" w:rsidRDefault="001B6575" w:rsidP="001B6575">
      <w:pPr>
        <w:pStyle w:val="BodyText0"/>
        <w:spacing w:before="9"/>
        <w:rPr>
          <w:rFonts w:eastAsia="Times New Roman"/>
          <w:b w:val="0"/>
          <w:bCs w:val="0"/>
          <w:color w:val="auto"/>
          <w:sz w:val="20"/>
        </w:rPr>
      </w:pPr>
    </w:p>
    <w:p w14:paraId="1072EEFF" w14:textId="77777777" w:rsidR="001B6575" w:rsidRPr="007372C7" w:rsidRDefault="001B6575" w:rsidP="006A42E1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Arial" w:eastAsia="Times New Roman" w:hAnsi="Arial"/>
          <w:sz w:val="20"/>
          <w:szCs w:val="20"/>
        </w:rPr>
      </w:pPr>
      <w:r w:rsidRPr="007372C7">
        <w:rPr>
          <w:rFonts w:ascii="Arial" w:eastAsia="Times New Roman" w:hAnsi="Arial"/>
          <w:sz w:val="20"/>
          <w:szCs w:val="20"/>
        </w:rPr>
        <w:t xml:space="preserve">The Code First approach is used to implement the </w:t>
      </w:r>
      <w:proofErr w:type="spellStart"/>
      <w:r w:rsidRPr="007372C7">
        <w:rPr>
          <w:rFonts w:ascii="Arial" w:eastAsia="Times New Roman" w:hAnsi="Arial"/>
          <w:sz w:val="20"/>
          <w:szCs w:val="20"/>
        </w:rPr>
        <w:t>entityframework</w:t>
      </w:r>
      <w:proofErr w:type="spellEnd"/>
      <w:r w:rsidRPr="007372C7">
        <w:rPr>
          <w:rFonts w:ascii="Arial" w:eastAsia="Times New Roman" w:hAnsi="Arial"/>
          <w:sz w:val="20"/>
          <w:szCs w:val="20"/>
        </w:rPr>
        <w:t>.</w:t>
      </w:r>
    </w:p>
    <w:p w14:paraId="244776E5" w14:textId="6D2E4A4F"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87"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 xml:space="preserve">Retrieve all the </w:t>
      </w:r>
      <w:r w:rsidR="00EA0ABF">
        <w:rPr>
          <w:rFonts w:ascii="Arial" w:eastAsia="Times New Roman" w:hAnsi="Arial"/>
          <w:sz w:val="20"/>
          <w:szCs w:val="20"/>
        </w:rPr>
        <w:t>Student</w:t>
      </w:r>
      <w:r w:rsidRPr="001B6575">
        <w:rPr>
          <w:rFonts w:ascii="Arial" w:eastAsia="Times New Roman" w:hAnsi="Arial"/>
          <w:sz w:val="20"/>
          <w:szCs w:val="20"/>
        </w:rPr>
        <w:t xml:space="preserve"> details from the</w:t>
      </w:r>
      <w:r w:rsidR="007372C7">
        <w:rPr>
          <w:rFonts w:ascii="Arial" w:eastAsia="Times New Roman" w:hAnsi="Arial"/>
          <w:sz w:val="20"/>
          <w:szCs w:val="20"/>
        </w:rPr>
        <w:t xml:space="preserve"> </w:t>
      </w:r>
      <w:r w:rsidRPr="001B6575">
        <w:rPr>
          <w:rFonts w:ascii="Arial" w:eastAsia="Times New Roman" w:hAnsi="Arial"/>
          <w:sz w:val="20"/>
          <w:szCs w:val="20"/>
        </w:rPr>
        <w:t>database.</w:t>
      </w:r>
    </w:p>
    <w:p w14:paraId="48854879" w14:textId="542A0859" w:rsidR="00AB3C9A" w:rsidRDefault="001B6575" w:rsidP="006A42E1">
      <w:pPr>
        <w:pStyle w:val="Bodytext"/>
        <w:numPr>
          <w:ilvl w:val="0"/>
          <w:numId w:val="26"/>
        </w:numPr>
      </w:pPr>
      <w:r w:rsidRPr="001B6575">
        <w:t xml:space="preserve">Create the </w:t>
      </w:r>
      <w:r w:rsidR="003E655B">
        <w:t>School</w:t>
      </w:r>
      <w:r w:rsidRPr="001B6575">
        <w:t xml:space="preserve"> model with Id, </w:t>
      </w:r>
      <w:r w:rsidR="00EA0ABF">
        <w:t>First</w:t>
      </w:r>
      <w:r w:rsidRPr="001B6575">
        <w:t xml:space="preserve">Name, </w:t>
      </w:r>
      <w:proofErr w:type="spellStart"/>
      <w:r w:rsidR="00EA0ABF">
        <w:t>Last</w:t>
      </w:r>
      <w:r w:rsidR="00EA0ABF" w:rsidRPr="001B6575">
        <w:t>Name</w:t>
      </w:r>
      <w:proofErr w:type="spellEnd"/>
      <w:r w:rsidR="00EA0ABF" w:rsidRPr="001B6575">
        <w:t>,</w:t>
      </w:r>
      <w:r w:rsidR="00EA0ABF">
        <w:t xml:space="preserve"> </w:t>
      </w:r>
      <w:proofErr w:type="spellStart"/>
      <w:r w:rsidR="00EA0ABF">
        <w:t>EnrollmentDate</w:t>
      </w:r>
      <w:proofErr w:type="spellEnd"/>
      <w:r w:rsidRPr="001B6575">
        <w:t xml:space="preserve"> </w:t>
      </w:r>
      <w:r w:rsidR="00EA0ABF">
        <w:t xml:space="preserve">and </w:t>
      </w:r>
      <w:proofErr w:type="spellStart"/>
      <w:r w:rsidR="00EA0ABF" w:rsidRPr="00EA0ABF">
        <w:t>ICollection</w:t>
      </w:r>
      <w:proofErr w:type="spellEnd"/>
      <w:r w:rsidR="00EA0ABF" w:rsidRPr="00EA0ABF">
        <w:t xml:space="preserve">&lt;Enrollment&gt; </w:t>
      </w:r>
      <w:r w:rsidRPr="001B6575">
        <w:t>as fields</w:t>
      </w:r>
      <w:r w:rsidR="002E21AD">
        <w:t>.</w:t>
      </w:r>
    </w:p>
    <w:p w14:paraId="6B8F20A3" w14:textId="394AFB43" w:rsidR="002E21AD" w:rsidRDefault="002E21AD" w:rsidP="006A42E1">
      <w:pPr>
        <w:pStyle w:val="Bodytext"/>
        <w:numPr>
          <w:ilvl w:val="0"/>
          <w:numId w:val="26"/>
        </w:numPr>
      </w:pPr>
      <w:r>
        <w:t>Following are the models which and their relations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2640"/>
        <w:gridCol w:w="8160"/>
      </w:tblGrid>
      <w:tr w:rsidR="00DD7959" w:rsidRPr="00DD7959" w14:paraId="41EA8E73" w14:textId="77777777" w:rsidTr="00DD7959">
        <w:trPr>
          <w:trHeight w:val="1947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8603" w14:textId="77777777" w:rsidR="00DD7959" w:rsidRPr="00DD7959" w:rsidRDefault="00DD7959" w:rsidP="00DD795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795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Student Model</w:t>
            </w:r>
          </w:p>
        </w:tc>
        <w:tc>
          <w:tcPr>
            <w:tcW w:w="8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00D4A" w14:textId="77777777" w:rsidR="00DD7959" w:rsidRPr="00DD7959" w:rsidRDefault="00DD7959" w:rsidP="00DD795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public class Student</w:t>
            </w:r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  <w:t xml:space="preserve"> </w:t>
            </w:r>
            <w:proofErr w:type="gramStart"/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  {</w:t>
            </w:r>
            <w:proofErr w:type="gramEnd"/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  <w:t xml:space="preserve">        public int ID { get; set; }</w:t>
            </w:r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  <w:t xml:space="preserve">        public string 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LastName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{ get; set; }</w:t>
            </w:r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  <w:t xml:space="preserve">        public string FirstName { get; set; }</w:t>
            </w:r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  <w:t xml:space="preserve">        public 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DateTime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EnrollmentDate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{ get; set; }</w:t>
            </w:r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  <w:t xml:space="preserve">        public virtual 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ICollection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&lt;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Enrollment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&gt; 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Enrollments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{ get; set; }</w:t>
            </w:r>
            <w:r w:rsidRPr="00DD795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  <w:t xml:space="preserve">    }</w:t>
            </w:r>
          </w:p>
        </w:tc>
      </w:tr>
      <w:tr w:rsidR="00DD7959" w:rsidRPr="00DD7959" w14:paraId="53540A68" w14:textId="77777777" w:rsidTr="00DD7959">
        <w:trPr>
          <w:trHeight w:val="212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9EF4" w14:textId="77777777" w:rsidR="00DD7959" w:rsidRPr="00DD7959" w:rsidRDefault="00DD7959" w:rsidP="00DD795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D795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Course Model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9D3ED" w14:textId="77777777" w:rsidR="00DD7959" w:rsidRPr="00DD7959" w:rsidRDefault="00DD7959" w:rsidP="00DD795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public class Course</w:t>
            </w: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  <w:t xml:space="preserve"> </w:t>
            </w:r>
            <w:proofErr w:type="gramStart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 xml:space="preserve">   {</w:t>
            </w:r>
            <w:proofErr w:type="gramEnd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 xml:space="preserve">        </w:t>
            </w: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  <w:t xml:space="preserve">        public int 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CourseID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 xml:space="preserve"> { get; set; }</w:t>
            </w: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  <w:t xml:space="preserve">        public string Title { get; set; }</w:t>
            </w: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  <w:t xml:space="preserve">        public int Credits { get; set; }</w:t>
            </w: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  <w:t xml:space="preserve">        public int 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DepartmentID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 xml:space="preserve"> { get; set; }</w:t>
            </w: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  <w:t xml:space="preserve">        public virtual 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ICollection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&lt;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Enrollment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 xml:space="preserve">&gt; 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Enrollments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 xml:space="preserve"> { get; set; }</w:t>
            </w: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  <w:t xml:space="preserve">    }</w:t>
            </w:r>
          </w:p>
        </w:tc>
      </w:tr>
      <w:tr w:rsidR="00DD7959" w:rsidRPr="00DD7959" w14:paraId="5D3FB317" w14:textId="77777777" w:rsidTr="00DD7959">
        <w:trPr>
          <w:trHeight w:val="291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136B" w14:textId="77777777" w:rsidR="00DD7959" w:rsidRPr="00DD7959" w:rsidRDefault="00DD7959" w:rsidP="00DD7959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Enrollment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Model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5CF55" w14:textId="77777777" w:rsidR="00DD7959" w:rsidRPr="00DD7959" w:rsidRDefault="00DD7959" w:rsidP="00DD7959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 xml:space="preserve"> public class 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Enrollment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  <w:t xml:space="preserve"> </w:t>
            </w:r>
            <w:proofErr w:type="gramStart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 xml:space="preserve">   {</w:t>
            </w:r>
            <w:proofErr w:type="gramEnd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  <w:t xml:space="preserve">        public int 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EnrollmentID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 xml:space="preserve"> { get; set; }</w:t>
            </w: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  <w:t xml:space="preserve">        public int 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CourseID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 xml:space="preserve"> { get; set; }</w:t>
            </w: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  <w:t xml:space="preserve">        public int 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StudentID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 xml:space="preserve"> { get; set; }</w:t>
            </w: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  <w:t xml:space="preserve">        public Grade? Grade </w:t>
            </w:r>
            <w:proofErr w:type="gramStart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{ get</w:t>
            </w:r>
            <w:proofErr w:type="gramEnd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; set; }</w:t>
            </w: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  <w:t xml:space="preserve">        public virtual Course 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Course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 xml:space="preserve"> { get; set; }</w:t>
            </w: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  <w:t xml:space="preserve">        public virtual Student 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Student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 xml:space="preserve"> { get; set; }</w:t>
            </w: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  <w:t xml:space="preserve">    }</w:t>
            </w: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</w:r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br/>
              <w:t xml:space="preserve">public </w:t>
            </w:r>
            <w:proofErr w:type="spellStart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enum</w:t>
            </w:r>
            <w:proofErr w:type="spellEnd"/>
            <w:r w:rsidRPr="00DD795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 xml:space="preserve"> Grade    {        A, B, C, D, F    }</w:t>
            </w:r>
          </w:p>
        </w:tc>
      </w:tr>
    </w:tbl>
    <w:p w14:paraId="23BC50DD" w14:textId="69985D34" w:rsidR="002E21AD" w:rsidRDefault="002E21AD" w:rsidP="002E21AD">
      <w:pPr>
        <w:pStyle w:val="Bodytext"/>
        <w:tabs>
          <w:tab w:val="left" w:pos="881"/>
        </w:tabs>
        <w:ind w:left="0"/>
      </w:pPr>
    </w:p>
    <w:p w14:paraId="153C82F0" w14:textId="77777777" w:rsidR="002E21AD" w:rsidRDefault="002E21AD" w:rsidP="002E21AD">
      <w:pPr>
        <w:pStyle w:val="Bodytext"/>
        <w:tabs>
          <w:tab w:val="left" w:pos="881"/>
        </w:tabs>
        <w:ind w:left="0"/>
      </w:pPr>
    </w:p>
    <w:p w14:paraId="47BFB151" w14:textId="77777777" w:rsidR="001B6575" w:rsidRDefault="001B6575" w:rsidP="001B6575">
      <w:pPr>
        <w:pStyle w:val="Heading"/>
        <w:spacing w:line="340" w:lineRule="exact"/>
        <w:ind w:firstLine="0"/>
      </w:pPr>
      <w:bookmarkStart w:id="35" w:name="_Toc37681828"/>
      <w:bookmarkStart w:id="36" w:name="_Toc46996396"/>
      <w:bookmarkStart w:id="37" w:name="_Toc46996504"/>
      <w:r>
        <w:rPr>
          <w:rStyle w:val="Hyperlink2"/>
        </w:rPr>
        <w:t>Component Specification – Model</w:t>
      </w:r>
      <w:bookmarkEnd w:id="35"/>
      <w:bookmarkEnd w:id="36"/>
      <w:bookmarkEnd w:id="37"/>
    </w:p>
    <w:p w14:paraId="2002531C" w14:textId="77777777" w:rsidR="001B6575" w:rsidRDefault="001B6575" w:rsidP="001B6575">
      <w:pPr>
        <w:pStyle w:val="BodyText0"/>
        <w:spacing w:before="1" w:after="1"/>
        <w:rPr>
          <w:rStyle w:val="None"/>
          <w:rFonts w:ascii="Helvetica" w:eastAsia="Helvetica" w:hAnsi="Helvetica" w:cs="Helvetica"/>
          <w:b w:val="0"/>
          <w:bCs w:val="0"/>
          <w:sz w:val="14"/>
          <w:szCs w:val="14"/>
        </w:rPr>
      </w:pPr>
    </w:p>
    <w:tbl>
      <w:tblPr>
        <w:tblW w:w="9679" w:type="dxa"/>
        <w:tblInd w:w="3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5"/>
        <w:gridCol w:w="1734"/>
        <w:gridCol w:w="2683"/>
        <w:gridCol w:w="3707"/>
      </w:tblGrid>
      <w:tr w:rsidR="001B6575" w14:paraId="4B5F7CEB" w14:textId="77777777" w:rsidTr="005F2EEC">
        <w:trPr>
          <w:trHeight w:val="36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143B151E" w14:textId="77777777" w:rsidR="001B6575" w:rsidRDefault="001B6575" w:rsidP="001F6A1C">
            <w:pPr>
              <w:pStyle w:val="TableParagraph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Class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39A5DF5D" w14:textId="77777777" w:rsidR="001B6575" w:rsidRDefault="001B6575" w:rsidP="001F6A1C">
            <w:pPr>
              <w:pStyle w:val="TableParagraph"/>
              <w:rPr>
                <w:rFonts w:hint="eastAsia"/>
              </w:rPr>
            </w:pPr>
            <w:proofErr w:type="spellStart"/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DataType</w:t>
            </w:r>
            <w:proofErr w:type="spellEnd"/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3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2B76C6DB" w14:textId="77777777" w:rsidR="001B6575" w:rsidRDefault="001B6575" w:rsidP="001F6A1C">
            <w:pPr>
              <w:pStyle w:val="TableParagraph"/>
              <w:ind w:left="108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Property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3"/>
            <w:tcMar>
              <w:top w:w="80" w:type="dxa"/>
              <w:left w:w="186" w:type="dxa"/>
              <w:bottom w:w="80" w:type="dxa"/>
              <w:right w:w="80" w:type="dxa"/>
            </w:tcMar>
          </w:tcPr>
          <w:p w14:paraId="06B791C2" w14:textId="77777777" w:rsidR="001B6575" w:rsidRDefault="001B6575" w:rsidP="001F6A1C">
            <w:pPr>
              <w:pStyle w:val="TableParagraph"/>
              <w:ind w:left="106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Data Annotation</w:t>
            </w:r>
          </w:p>
        </w:tc>
      </w:tr>
      <w:tr w:rsidR="001B6575" w14:paraId="3017569E" w14:textId="77777777" w:rsidTr="005F2EEC">
        <w:trPr>
          <w:trHeight w:val="310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1B1D" w14:textId="77777777" w:rsidR="001B6575" w:rsidRDefault="001B6575" w:rsidP="001F6A1C">
            <w:pPr>
              <w:pStyle w:val="TableParagraph"/>
              <w:spacing w:before="0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26"/>
                <w:szCs w:val="26"/>
              </w:rPr>
            </w:pPr>
          </w:p>
          <w:p w14:paraId="4E44F5E9" w14:textId="7F0B0A01" w:rsidR="001B6575" w:rsidRDefault="00DD7959" w:rsidP="001B657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07"/>
            </w:pPr>
            <w:r>
              <w:t>Student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469AC555" w14:textId="77777777" w:rsidR="001B6575" w:rsidRPr="001B6575" w:rsidRDefault="001B6575" w:rsidP="00992D10">
            <w:pPr>
              <w:pStyle w:val="TableParagraph"/>
              <w:spacing w:before="28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int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3A9137FA" w14:textId="77777777" w:rsidR="001B6575" w:rsidRPr="001B6575" w:rsidRDefault="001B6575" w:rsidP="001F6A1C">
            <w:pPr>
              <w:pStyle w:val="TableParagraph"/>
              <w:spacing w:before="28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Id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6" w:type="dxa"/>
              <w:bottom w:w="80" w:type="dxa"/>
              <w:right w:w="80" w:type="dxa"/>
            </w:tcMar>
          </w:tcPr>
          <w:p w14:paraId="701D5373" w14:textId="77777777" w:rsidR="001B6575" w:rsidRPr="001B6575" w:rsidRDefault="001B6575" w:rsidP="001F6A1C">
            <w:pPr>
              <w:pStyle w:val="TableParagraph"/>
              <w:spacing w:before="28"/>
              <w:ind w:left="106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Key</w:t>
            </w:r>
          </w:p>
        </w:tc>
      </w:tr>
      <w:tr w:rsidR="001B6575" w14:paraId="0B5B4F2A" w14:textId="77777777" w:rsidTr="005F2EEC">
        <w:trPr>
          <w:trHeight w:val="1051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2BE59" w14:textId="77777777" w:rsidR="001B6575" w:rsidRDefault="001B6575" w:rsidP="001F6A1C"/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D12BC" w14:textId="77777777" w:rsidR="001B6575" w:rsidRPr="001B6575" w:rsidRDefault="001B6575" w:rsidP="001F6A1C">
            <w:pPr>
              <w:pStyle w:val="TableParagraph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string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213464D4" w14:textId="559F808D" w:rsidR="001B6575" w:rsidRPr="001B6575" w:rsidRDefault="00DD7959" w:rsidP="001F6A1C">
            <w:pPr>
              <w:pStyle w:val="TableParagraph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First</w:t>
            </w:r>
            <w:r w:rsidR="001B6575"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Name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D47BC" w14:textId="77777777" w:rsidR="00DD7959" w:rsidRDefault="00DD7959" w:rsidP="00DD7959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[Required]        </w:t>
            </w:r>
          </w:p>
          <w:p w14:paraId="74A57A8C" w14:textId="3BF5F88F" w:rsidR="001B6575" w:rsidRPr="001B6575" w:rsidRDefault="00DD7959" w:rsidP="00DD7959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[</w:t>
            </w:r>
            <w:proofErr w:type="spellStart"/>
            <w:proofErr w:type="gramStart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StringLength</w:t>
            </w:r>
            <w:proofErr w:type="spellEnd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(</w:t>
            </w:r>
            <w:proofErr w:type="gramEnd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50, </w:t>
            </w:r>
            <w:proofErr w:type="spellStart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ErrorMessage</w:t>
            </w:r>
            <w:proofErr w:type="spellEnd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= "First Name must be less than 50 Characters")]        [Column("FirstName")]        [Display(Name = "First Name")]</w:t>
            </w:r>
          </w:p>
        </w:tc>
      </w:tr>
      <w:tr w:rsidR="00DD7959" w14:paraId="49AA5159" w14:textId="77777777" w:rsidTr="005F2EEC">
        <w:trPr>
          <w:trHeight w:val="1051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1EED1" w14:textId="77777777" w:rsidR="00DD7959" w:rsidRDefault="00DD7959" w:rsidP="00DD7959"/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394CD" w14:textId="2F09368C" w:rsidR="00DD7959" w:rsidRPr="001B6575" w:rsidRDefault="00DD7959" w:rsidP="00DD7959">
            <w:pPr>
              <w:pStyle w:val="TableParagraph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string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27006440" w14:textId="3B46ACE4" w:rsidR="00DD7959" w:rsidRDefault="00DD7959" w:rsidP="00DD7959">
            <w:pPr>
              <w:pStyle w:val="TableParagraph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Last</w:t>
            </w: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Name</w:t>
            </w:r>
            <w:proofErr w:type="spellEnd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1D92" w14:textId="77777777" w:rsidR="00DD7959" w:rsidRDefault="00DD7959" w:rsidP="00DD7959">
            <w:pPr>
              <w:pStyle w:val="Table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[Required]        </w:t>
            </w:r>
          </w:p>
          <w:p w14:paraId="5512B4AE" w14:textId="3DC5E392" w:rsidR="00DD7959" w:rsidRPr="00DD7959" w:rsidRDefault="00DD7959" w:rsidP="00DD7959">
            <w:pPr>
              <w:pStyle w:val="Table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[</w:t>
            </w:r>
            <w:proofErr w:type="spellStart"/>
            <w:proofErr w:type="gramStart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StringLength</w:t>
            </w:r>
            <w:proofErr w:type="spellEnd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(</w:t>
            </w:r>
            <w:proofErr w:type="gramEnd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50)]        [Display(Name = "Last Name")]</w:t>
            </w:r>
          </w:p>
        </w:tc>
      </w:tr>
      <w:tr w:rsidR="00DD7959" w14:paraId="3E0119B8" w14:textId="77777777" w:rsidTr="005F2EEC">
        <w:trPr>
          <w:trHeight w:val="1536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8ACF0" w14:textId="77777777" w:rsidR="00DD7959" w:rsidRDefault="00DD7959" w:rsidP="00DD7959"/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71F96C7A" w14:textId="44316003" w:rsidR="00DD7959" w:rsidRDefault="00DD7959" w:rsidP="00DD7959">
            <w:pPr>
              <w:ind w:left="107"/>
            </w:pPr>
            <w:proofErr w:type="spellStart"/>
            <w:r>
              <w:t>DateTime</w:t>
            </w:r>
            <w:proofErr w:type="spellEnd"/>
            <w:r w:rsidRPr="001B6575">
              <w:t xml:space="preserve">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08C3874C" w14:textId="4BBCAF89" w:rsidR="00DD7959" w:rsidRPr="001B6575" w:rsidRDefault="00DD7959" w:rsidP="00DD7959">
            <w:pPr>
              <w:pStyle w:val="TableParagraph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EnrollmentDate</w:t>
            </w:r>
            <w:proofErr w:type="spellEnd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6" w:type="dxa"/>
              <w:bottom w:w="80" w:type="dxa"/>
              <w:right w:w="515" w:type="dxa"/>
            </w:tcMar>
          </w:tcPr>
          <w:p w14:paraId="276A52BA" w14:textId="77777777" w:rsidR="00DD7959" w:rsidRPr="00DD7959" w:rsidRDefault="00DD7959" w:rsidP="00DD7959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[</w:t>
            </w:r>
            <w:proofErr w:type="spellStart"/>
            <w:proofErr w:type="gramStart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DataType</w:t>
            </w:r>
            <w:proofErr w:type="spellEnd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(</w:t>
            </w:r>
            <w:proofErr w:type="spellStart"/>
            <w:proofErr w:type="gramEnd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DataType.Date</w:t>
            </w:r>
            <w:proofErr w:type="spellEnd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)]</w:t>
            </w:r>
          </w:p>
          <w:p w14:paraId="34F47A58" w14:textId="77777777" w:rsidR="00DD7959" w:rsidRPr="00DD7959" w:rsidRDefault="00DD7959" w:rsidP="00DD7959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       [</w:t>
            </w:r>
            <w:proofErr w:type="spellStart"/>
            <w:proofErr w:type="gramStart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DisplayFormat</w:t>
            </w:r>
            <w:proofErr w:type="spellEnd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(</w:t>
            </w:r>
            <w:proofErr w:type="spellStart"/>
            <w:proofErr w:type="gramEnd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DataFormatString</w:t>
            </w:r>
            <w:proofErr w:type="spellEnd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= "{0:dd-MM-yyyy}", </w:t>
            </w:r>
            <w:proofErr w:type="spellStart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ApplyFormatInEditMode</w:t>
            </w:r>
            <w:proofErr w:type="spellEnd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= true)]</w:t>
            </w:r>
          </w:p>
          <w:p w14:paraId="7E55D609" w14:textId="22065478" w:rsidR="00DD7959" w:rsidRPr="001B6575" w:rsidRDefault="00DD7959" w:rsidP="00DD7959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       [</w:t>
            </w:r>
            <w:proofErr w:type="gramStart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Display(</w:t>
            </w:r>
            <w:proofErr w:type="gramEnd"/>
            <w:r w:rsidRPr="00DD7959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Name = "Enrollment Date")]</w:t>
            </w:r>
          </w:p>
        </w:tc>
      </w:tr>
      <w:tr w:rsidR="00DD7959" w14:paraId="6FB26AAD" w14:textId="77777777" w:rsidTr="005F2EEC">
        <w:trPr>
          <w:trHeight w:val="1601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48AD3" w14:textId="77777777" w:rsidR="00DD7959" w:rsidRDefault="00DD7959" w:rsidP="00DD7959"/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05BE50A9" w14:textId="77777777" w:rsidR="00DD7959" w:rsidRDefault="00DD7959" w:rsidP="00DD7959">
            <w:pPr>
              <w:ind w:left="107"/>
            </w:pPr>
            <w:r>
              <w:t>Enrollment</w:t>
            </w:r>
          </w:p>
          <w:p w14:paraId="1F8E9878" w14:textId="78B188B5" w:rsidR="00DD7959" w:rsidRDefault="00DD7959" w:rsidP="00DD7959">
            <w:pPr>
              <w:ind w:left="107"/>
            </w:pPr>
            <w:r>
              <w:t>Custom Class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3C7C08F0" w14:textId="4732881F" w:rsidR="00DD7959" w:rsidRDefault="00DD7959" w:rsidP="00DD7959">
            <w:pPr>
              <w:ind w:left="108"/>
            </w:pPr>
            <w:proofErr w:type="spellStart"/>
            <w:r w:rsidRPr="00DD7959">
              <w:t>ICollection</w:t>
            </w:r>
            <w:proofErr w:type="spellEnd"/>
            <w:r w:rsidRPr="00DD7959">
              <w:t>&lt;Enrollment&gt;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6" w:type="dxa"/>
              <w:bottom w:w="80" w:type="dxa"/>
              <w:right w:w="515" w:type="dxa"/>
            </w:tcMar>
          </w:tcPr>
          <w:p w14:paraId="41763A96" w14:textId="76075E2D" w:rsidR="00DD7959" w:rsidRPr="001B6575" w:rsidRDefault="00076BDF" w:rsidP="00DD7959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Check the model skeleton from above</w:t>
            </w:r>
          </w:p>
        </w:tc>
      </w:tr>
    </w:tbl>
    <w:p w14:paraId="1A7A385C" w14:textId="77777777" w:rsidR="001B6575" w:rsidRDefault="001B6575" w:rsidP="001B6575">
      <w:pPr>
        <w:pStyle w:val="BodyText0"/>
        <w:spacing w:before="1" w:after="1"/>
        <w:ind w:left="288" w:hanging="288"/>
        <w:rPr>
          <w:rStyle w:val="None"/>
          <w:rFonts w:ascii="Helvetica" w:eastAsia="Helvetica" w:hAnsi="Helvetica" w:cs="Helvetica"/>
          <w:b w:val="0"/>
          <w:bCs w:val="0"/>
          <w:sz w:val="14"/>
          <w:szCs w:val="14"/>
        </w:rPr>
      </w:pPr>
    </w:p>
    <w:p w14:paraId="5DD0EF1F" w14:textId="433F7660" w:rsidR="001B6575" w:rsidRDefault="001B6575" w:rsidP="001B6575">
      <w:pPr>
        <w:pStyle w:val="BodyText0"/>
        <w:spacing w:before="10"/>
        <w:rPr>
          <w:rStyle w:val="None"/>
          <w:rFonts w:ascii="Helvetica" w:eastAsia="Helvetica" w:hAnsi="Helvetica" w:cs="Helvetica"/>
          <w:b w:val="0"/>
          <w:bCs w:val="0"/>
          <w:sz w:val="38"/>
          <w:szCs w:val="38"/>
        </w:rPr>
      </w:pPr>
    </w:p>
    <w:tbl>
      <w:tblPr>
        <w:tblW w:w="9679" w:type="dxa"/>
        <w:tblInd w:w="3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5"/>
        <w:gridCol w:w="1734"/>
        <w:gridCol w:w="2683"/>
        <w:gridCol w:w="3707"/>
      </w:tblGrid>
      <w:tr w:rsidR="00023DC1" w14:paraId="52BFED85" w14:textId="77777777" w:rsidTr="005F2EEC">
        <w:trPr>
          <w:trHeight w:val="36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2F31984D" w14:textId="77777777" w:rsidR="00023DC1" w:rsidRDefault="00023DC1" w:rsidP="006C32BB">
            <w:pPr>
              <w:pStyle w:val="TableParagraph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Class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1CAC9286" w14:textId="77777777" w:rsidR="00023DC1" w:rsidRDefault="00023DC1" w:rsidP="006C32BB">
            <w:pPr>
              <w:pStyle w:val="TableParagraph"/>
              <w:rPr>
                <w:rFonts w:hint="eastAsia"/>
              </w:rPr>
            </w:pPr>
            <w:proofErr w:type="spellStart"/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DataType</w:t>
            </w:r>
            <w:proofErr w:type="spellEnd"/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3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237DDC46" w14:textId="77777777" w:rsidR="00023DC1" w:rsidRDefault="00023DC1" w:rsidP="006C32BB">
            <w:pPr>
              <w:pStyle w:val="TableParagraph"/>
              <w:ind w:left="108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Property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3"/>
            <w:tcMar>
              <w:top w:w="80" w:type="dxa"/>
              <w:left w:w="186" w:type="dxa"/>
              <w:bottom w:w="80" w:type="dxa"/>
              <w:right w:w="80" w:type="dxa"/>
            </w:tcMar>
          </w:tcPr>
          <w:p w14:paraId="2E7828BF" w14:textId="77777777" w:rsidR="00023DC1" w:rsidRDefault="00023DC1" w:rsidP="006C32BB">
            <w:pPr>
              <w:pStyle w:val="TableParagraph"/>
              <w:ind w:left="106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Data Annotation</w:t>
            </w:r>
          </w:p>
        </w:tc>
      </w:tr>
      <w:tr w:rsidR="00023DC1" w:rsidRPr="001B6575" w14:paraId="2A62DE4A" w14:textId="77777777" w:rsidTr="005F2EEC">
        <w:trPr>
          <w:trHeight w:val="310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7E1C2" w14:textId="77777777" w:rsidR="00023DC1" w:rsidRDefault="00023DC1" w:rsidP="006C32BB">
            <w:pPr>
              <w:pStyle w:val="TableParagraph"/>
              <w:spacing w:before="0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26"/>
                <w:szCs w:val="26"/>
              </w:rPr>
            </w:pPr>
          </w:p>
          <w:p w14:paraId="516C8C2B" w14:textId="1B44F1D7" w:rsidR="00023DC1" w:rsidRDefault="00023DC1" w:rsidP="006C32B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07"/>
            </w:pPr>
            <w:r w:rsidRPr="00023DC1">
              <w:t>Course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4C4A2C68" w14:textId="77777777" w:rsidR="00023DC1" w:rsidRPr="001B6575" w:rsidRDefault="00023DC1" w:rsidP="006C32BB">
            <w:pPr>
              <w:pStyle w:val="TableParagraph"/>
              <w:spacing w:before="28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int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54966301" w14:textId="21BA9C81" w:rsidR="00023DC1" w:rsidRPr="001B6575" w:rsidRDefault="00023DC1" w:rsidP="006C32BB">
            <w:pPr>
              <w:pStyle w:val="TableParagraph"/>
              <w:spacing w:before="28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 w:rsidRPr="00023DC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CourseID</w:t>
            </w:r>
            <w:proofErr w:type="spellEnd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6" w:type="dxa"/>
              <w:bottom w:w="80" w:type="dxa"/>
              <w:right w:w="80" w:type="dxa"/>
            </w:tcMar>
          </w:tcPr>
          <w:p w14:paraId="2860F34F" w14:textId="77777777" w:rsidR="00023DC1" w:rsidRPr="001B6575" w:rsidRDefault="00023DC1" w:rsidP="006C32BB">
            <w:pPr>
              <w:pStyle w:val="TableParagraph"/>
              <w:spacing w:before="28"/>
              <w:ind w:left="106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Key</w:t>
            </w:r>
          </w:p>
        </w:tc>
      </w:tr>
      <w:tr w:rsidR="00023DC1" w:rsidRPr="001B6575" w14:paraId="44FE60BF" w14:textId="77777777" w:rsidTr="005F2EEC">
        <w:trPr>
          <w:trHeight w:val="1051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68664" w14:textId="77777777" w:rsidR="00023DC1" w:rsidRDefault="00023DC1" w:rsidP="006C32BB"/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E6512" w14:textId="77777777" w:rsidR="00023DC1" w:rsidRPr="001B6575" w:rsidRDefault="00023DC1" w:rsidP="006C32BB">
            <w:pPr>
              <w:pStyle w:val="TableParagraph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string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22C84CF7" w14:textId="6EBFA852" w:rsidR="00023DC1" w:rsidRPr="001B6575" w:rsidRDefault="00023DC1" w:rsidP="006C32BB">
            <w:pPr>
              <w:pStyle w:val="TableParagraph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023DC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Title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644B" w14:textId="52FE2AED" w:rsidR="00023DC1" w:rsidRPr="001B6575" w:rsidRDefault="00023DC1" w:rsidP="006C32BB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023DC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[</w:t>
            </w:r>
            <w:proofErr w:type="spellStart"/>
            <w:proofErr w:type="gramStart"/>
            <w:r w:rsidRPr="00023DC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StringLength</w:t>
            </w:r>
            <w:proofErr w:type="spellEnd"/>
            <w:r w:rsidRPr="00023DC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(</w:t>
            </w:r>
            <w:proofErr w:type="gramEnd"/>
            <w:r w:rsidRPr="00023DC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50, </w:t>
            </w:r>
            <w:proofErr w:type="spellStart"/>
            <w:r w:rsidRPr="00023DC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MinimumLength</w:t>
            </w:r>
            <w:proofErr w:type="spellEnd"/>
            <w:r w:rsidRPr="00023DC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= 3)]</w:t>
            </w:r>
          </w:p>
        </w:tc>
      </w:tr>
      <w:tr w:rsidR="00023DC1" w:rsidRPr="00DD7959" w14:paraId="743DD805" w14:textId="77777777" w:rsidTr="005F2EEC">
        <w:trPr>
          <w:trHeight w:val="594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24E82" w14:textId="77777777" w:rsidR="00023DC1" w:rsidRDefault="00023DC1" w:rsidP="006C32BB"/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ACA3D" w14:textId="4B2A76CC" w:rsidR="00023DC1" w:rsidRPr="001B6575" w:rsidRDefault="00023DC1" w:rsidP="006C32BB">
            <w:pPr>
              <w:pStyle w:val="TableParagraph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int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76CD471F" w14:textId="136542DB" w:rsidR="00023DC1" w:rsidRDefault="00023DC1" w:rsidP="006C32BB">
            <w:pPr>
              <w:pStyle w:val="TableParagraph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023DC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Credits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39953" w14:textId="5390AD08" w:rsidR="00023DC1" w:rsidRPr="00DD7959" w:rsidRDefault="00023DC1" w:rsidP="006C32BB">
            <w:pPr>
              <w:pStyle w:val="Table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023DC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[</w:t>
            </w:r>
            <w:proofErr w:type="gramStart"/>
            <w:r w:rsidRPr="00023DC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Range(</w:t>
            </w:r>
            <w:proofErr w:type="gramEnd"/>
            <w:r w:rsidRPr="00023DC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0, 5)]</w:t>
            </w:r>
          </w:p>
        </w:tc>
      </w:tr>
      <w:tr w:rsidR="00023DC1" w:rsidRPr="001B6575" w14:paraId="19CEB531" w14:textId="77777777" w:rsidTr="005F2EEC">
        <w:trPr>
          <w:trHeight w:val="45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533FA" w14:textId="77777777" w:rsidR="00023DC1" w:rsidRDefault="00023DC1" w:rsidP="006C32BB"/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0DF7B08D" w14:textId="60157FEE" w:rsidR="00023DC1" w:rsidRDefault="00023DC1" w:rsidP="006C32BB">
            <w:pPr>
              <w:ind w:left="107"/>
            </w:pPr>
            <w:r>
              <w:t>int</w:t>
            </w:r>
            <w:r w:rsidRPr="001B6575">
              <w:t xml:space="preserve">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723CC392" w14:textId="2437AC58" w:rsidR="00023DC1" w:rsidRPr="001B6575" w:rsidRDefault="00023DC1" w:rsidP="006C32BB">
            <w:pPr>
              <w:pStyle w:val="TableParagraph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 w:rsidRPr="00023DC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DepartmentID</w:t>
            </w:r>
            <w:proofErr w:type="spellEnd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6" w:type="dxa"/>
              <w:bottom w:w="80" w:type="dxa"/>
              <w:right w:w="515" w:type="dxa"/>
            </w:tcMar>
          </w:tcPr>
          <w:p w14:paraId="5D1C17ED" w14:textId="06DB812B" w:rsidR="00023DC1" w:rsidRPr="001B6575" w:rsidRDefault="00023DC1" w:rsidP="006C32BB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</w:p>
        </w:tc>
      </w:tr>
      <w:tr w:rsidR="00023DC1" w:rsidRPr="001B6575" w14:paraId="71E88FF5" w14:textId="77777777" w:rsidTr="005F2EEC">
        <w:trPr>
          <w:trHeight w:val="1601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9E754" w14:textId="77777777" w:rsidR="00023DC1" w:rsidRDefault="00023DC1" w:rsidP="006C32BB"/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58FC42C7" w14:textId="77777777" w:rsidR="00023DC1" w:rsidRDefault="00023DC1" w:rsidP="006C32BB">
            <w:pPr>
              <w:ind w:left="107"/>
            </w:pPr>
            <w:r>
              <w:t>Enrollment</w:t>
            </w:r>
          </w:p>
          <w:p w14:paraId="609AAE26" w14:textId="77777777" w:rsidR="00023DC1" w:rsidRDefault="00023DC1" w:rsidP="006C32BB">
            <w:pPr>
              <w:ind w:left="107"/>
            </w:pPr>
            <w:r>
              <w:t>Custom Class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2917CA30" w14:textId="77777777" w:rsidR="00023DC1" w:rsidRDefault="00023DC1" w:rsidP="006C32BB">
            <w:pPr>
              <w:ind w:left="108"/>
            </w:pPr>
            <w:proofErr w:type="spellStart"/>
            <w:r w:rsidRPr="00DD7959">
              <w:t>ICollection</w:t>
            </w:r>
            <w:proofErr w:type="spellEnd"/>
            <w:r w:rsidRPr="00DD7959">
              <w:t>&lt;Enrollment&gt;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6" w:type="dxa"/>
              <w:bottom w:w="80" w:type="dxa"/>
              <w:right w:w="515" w:type="dxa"/>
            </w:tcMar>
          </w:tcPr>
          <w:p w14:paraId="10B459E0" w14:textId="0D7B27D1" w:rsidR="00023DC1" w:rsidRPr="001B6575" w:rsidRDefault="00023DC1" w:rsidP="006C32BB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Check the model skeleton from above</w:t>
            </w:r>
          </w:p>
        </w:tc>
      </w:tr>
    </w:tbl>
    <w:p w14:paraId="74AD15FE" w14:textId="39127518" w:rsidR="00023DC1" w:rsidRDefault="00023DC1" w:rsidP="001B6575">
      <w:pPr>
        <w:pStyle w:val="BodyText0"/>
        <w:spacing w:before="10"/>
        <w:rPr>
          <w:rStyle w:val="None"/>
          <w:rFonts w:ascii="Helvetica" w:eastAsia="Helvetica" w:hAnsi="Helvetica" w:cs="Helvetica"/>
          <w:b w:val="0"/>
          <w:bCs w:val="0"/>
          <w:sz w:val="38"/>
          <w:szCs w:val="38"/>
        </w:rPr>
      </w:pPr>
    </w:p>
    <w:tbl>
      <w:tblPr>
        <w:tblW w:w="9679" w:type="dxa"/>
        <w:tblInd w:w="3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5"/>
        <w:gridCol w:w="1734"/>
        <w:gridCol w:w="2683"/>
        <w:gridCol w:w="3707"/>
      </w:tblGrid>
      <w:tr w:rsidR="00A239F9" w14:paraId="29A14B34" w14:textId="77777777" w:rsidTr="006C32BB">
        <w:trPr>
          <w:trHeight w:val="36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5E897168" w14:textId="77777777" w:rsidR="00A239F9" w:rsidRDefault="00A239F9" w:rsidP="006C32BB">
            <w:pPr>
              <w:pStyle w:val="TableParagraph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Class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59D079D9" w14:textId="77777777" w:rsidR="00A239F9" w:rsidRDefault="00A239F9" w:rsidP="006C32BB">
            <w:pPr>
              <w:pStyle w:val="TableParagraph"/>
              <w:rPr>
                <w:rFonts w:hint="eastAsia"/>
              </w:rPr>
            </w:pPr>
            <w:proofErr w:type="spellStart"/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DataType</w:t>
            </w:r>
            <w:proofErr w:type="spellEnd"/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3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2DDF5638" w14:textId="77777777" w:rsidR="00A239F9" w:rsidRDefault="00A239F9" w:rsidP="006C32BB">
            <w:pPr>
              <w:pStyle w:val="TableParagraph"/>
              <w:ind w:left="108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Property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3"/>
            <w:tcMar>
              <w:top w:w="80" w:type="dxa"/>
              <w:left w:w="186" w:type="dxa"/>
              <w:bottom w:w="80" w:type="dxa"/>
              <w:right w:w="80" w:type="dxa"/>
            </w:tcMar>
          </w:tcPr>
          <w:p w14:paraId="6BFB7AC2" w14:textId="77777777" w:rsidR="00A239F9" w:rsidRDefault="00A239F9" w:rsidP="006C32BB">
            <w:pPr>
              <w:pStyle w:val="TableParagraph"/>
              <w:ind w:left="106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Data Annotation</w:t>
            </w:r>
          </w:p>
        </w:tc>
      </w:tr>
      <w:tr w:rsidR="00A239F9" w:rsidRPr="001B6575" w14:paraId="25A04BB5" w14:textId="77777777" w:rsidTr="006C32BB">
        <w:trPr>
          <w:trHeight w:val="310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EE4EE" w14:textId="77777777" w:rsidR="00A239F9" w:rsidRDefault="00A239F9" w:rsidP="006C32BB">
            <w:pPr>
              <w:pStyle w:val="TableParagraph"/>
              <w:spacing w:before="0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26"/>
                <w:szCs w:val="26"/>
              </w:rPr>
            </w:pPr>
          </w:p>
          <w:p w14:paraId="3B314C89" w14:textId="608AAC08" w:rsidR="00A239F9" w:rsidRDefault="00A239F9" w:rsidP="006C32B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07"/>
            </w:pPr>
            <w:r>
              <w:t>Enrollment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6D5207F2" w14:textId="77777777" w:rsidR="00A239F9" w:rsidRPr="001B6575" w:rsidRDefault="00A239F9" w:rsidP="006C32BB">
            <w:pPr>
              <w:pStyle w:val="TableParagraph"/>
              <w:spacing w:before="28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int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7F07C97E" w14:textId="27A1A75D" w:rsidR="00A239F9" w:rsidRPr="001B6575" w:rsidRDefault="00367756" w:rsidP="006C32BB">
            <w:pPr>
              <w:pStyle w:val="TableParagraph"/>
              <w:spacing w:before="28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 w:rsidRPr="00367756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EnrollmentID</w:t>
            </w:r>
            <w:proofErr w:type="spellEnd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6" w:type="dxa"/>
              <w:bottom w:w="80" w:type="dxa"/>
              <w:right w:w="80" w:type="dxa"/>
            </w:tcMar>
          </w:tcPr>
          <w:p w14:paraId="68C9ED44" w14:textId="49C42AB9" w:rsidR="00A239F9" w:rsidRPr="001B6575" w:rsidRDefault="00A239F9" w:rsidP="006C32BB">
            <w:pPr>
              <w:pStyle w:val="TableParagraph"/>
              <w:spacing w:before="28"/>
              <w:ind w:left="106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</w:p>
        </w:tc>
      </w:tr>
      <w:tr w:rsidR="00A239F9" w:rsidRPr="001B6575" w14:paraId="564D068A" w14:textId="77777777" w:rsidTr="00367756">
        <w:trPr>
          <w:trHeight w:val="36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517DA" w14:textId="77777777" w:rsidR="00A239F9" w:rsidRDefault="00A239F9" w:rsidP="006C32BB"/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0C968" w14:textId="6A50ADF8" w:rsidR="00A239F9" w:rsidRPr="001B6575" w:rsidRDefault="00367756" w:rsidP="006C32BB">
            <w:pPr>
              <w:pStyle w:val="TableParagraph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int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656B71FF" w14:textId="64DEF5B9" w:rsidR="00A239F9" w:rsidRPr="001B6575" w:rsidRDefault="00367756" w:rsidP="006C32BB">
            <w:pPr>
              <w:pStyle w:val="TableParagraph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 w:rsidRPr="00367756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CourseID</w:t>
            </w:r>
            <w:proofErr w:type="spellEnd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12DF5" w14:textId="448552BE" w:rsidR="00A239F9" w:rsidRPr="001B6575" w:rsidRDefault="00A239F9" w:rsidP="006C32BB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</w:p>
        </w:tc>
      </w:tr>
      <w:tr w:rsidR="00A239F9" w:rsidRPr="00DD7959" w14:paraId="58192B24" w14:textId="77777777" w:rsidTr="006C32BB">
        <w:trPr>
          <w:trHeight w:val="594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0C39B" w14:textId="77777777" w:rsidR="00A239F9" w:rsidRDefault="00A239F9" w:rsidP="006C32BB"/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D0B98" w14:textId="77777777" w:rsidR="00A239F9" w:rsidRPr="001B6575" w:rsidRDefault="00A239F9" w:rsidP="006C32BB">
            <w:pPr>
              <w:pStyle w:val="TableParagraph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int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68928A7A" w14:textId="3ADCD287" w:rsidR="00A239F9" w:rsidRDefault="00367756" w:rsidP="006C32BB">
            <w:pPr>
              <w:pStyle w:val="TableParagraph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 w:rsidRPr="00367756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StudentID</w:t>
            </w:r>
            <w:proofErr w:type="spellEnd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565E" w14:textId="05A7E409" w:rsidR="00A239F9" w:rsidRPr="00DD7959" w:rsidRDefault="00A239F9" w:rsidP="006C32BB">
            <w:pPr>
              <w:pStyle w:val="Table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</w:p>
        </w:tc>
      </w:tr>
      <w:tr w:rsidR="00A239F9" w:rsidRPr="001B6575" w14:paraId="2A3F2587" w14:textId="77777777" w:rsidTr="003F776D">
        <w:trPr>
          <w:trHeight w:val="51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8D97F" w14:textId="77777777" w:rsidR="00A239F9" w:rsidRDefault="00A239F9" w:rsidP="006C32BB"/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7ADCB9AB" w14:textId="7C90539B" w:rsidR="00A239F9" w:rsidRDefault="00367756" w:rsidP="006C32BB">
            <w:pPr>
              <w:ind w:left="107"/>
            </w:pPr>
            <w:r>
              <w:t>Enum</w:t>
            </w:r>
            <w:r w:rsidR="00A239F9" w:rsidRPr="001B6575">
              <w:t xml:space="preserve">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00CBE1D7" w14:textId="3B7FB07C" w:rsidR="00A239F9" w:rsidRPr="001B6575" w:rsidRDefault="00367756" w:rsidP="006C32BB">
            <w:pPr>
              <w:pStyle w:val="TableParagraph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367756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Grade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6" w:type="dxa"/>
              <w:bottom w:w="80" w:type="dxa"/>
              <w:right w:w="515" w:type="dxa"/>
            </w:tcMar>
          </w:tcPr>
          <w:p w14:paraId="1FA6C0A3" w14:textId="77777777" w:rsidR="00A239F9" w:rsidRDefault="00367756" w:rsidP="006C32BB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367756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[</w:t>
            </w:r>
            <w:proofErr w:type="spellStart"/>
            <w:proofErr w:type="gramStart"/>
            <w:r w:rsidRPr="00367756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DisplayFormat</w:t>
            </w:r>
            <w:proofErr w:type="spellEnd"/>
            <w:r w:rsidRPr="00367756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(</w:t>
            </w:r>
            <w:proofErr w:type="spellStart"/>
            <w:proofErr w:type="gramEnd"/>
            <w:r w:rsidRPr="00367756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NullDisplayText</w:t>
            </w:r>
            <w:proofErr w:type="spellEnd"/>
            <w:r w:rsidRPr="00367756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= "No Grade")]</w:t>
            </w:r>
          </w:p>
          <w:p w14:paraId="28A3AD61" w14:textId="28B2C534" w:rsidR="00367756" w:rsidRPr="001B6575" w:rsidRDefault="00367756" w:rsidP="006C32BB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Check the Enum skeleton from above</w:t>
            </w:r>
          </w:p>
        </w:tc>
      </w:tr>
      <w:tr w:rsidR="00A239F9" w:rsidRPr="001B6575" w14:paraId="43792DBF" w14:textId="77777777" w:rsidTr="003F776D">
        <w:trPr>
          <w:trHeight w:val="69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F6F5D" w14:textId="77777777" w:rsidR="00A239F9" w:rsidRDefault="00A239F9" w:rsidP="006C32BB"/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6852C742" w14:textId="77777777" w:rsidR="00A239F9" w:rsidRPr="003F776D" w:rsidRDefault="003F776D" w:rsidP="006C32BB">
            <w:pPr>
              <w:ind w:left="107"/>
              <w:rPr>
                <w:b/>
                <w:bCs/>
              </w:rPr>
            </w:pPr>
            <w:r w:rsidRPr="003F776D">
              <w:rPr>
                <w:b/>
                <w:bCs/>
              </w:rPr>
              <w:t>Course</w:t>
            </w:r>
          </w:p>
          <w:p w14:paraId="43533923" w14:textId="1B6055D5" w:rsidR="003F776D" w:rsidRDefault="003F776D" w:rsidP="003F776D">
            <w:r>
              <w:t>Custom Class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6AC3D425" w14:textId="4217E3EE" w:rsidR="00A239F9" w:rsidRPr="003F776D" w:rsidRDefault="003F776D" w:rsidP="006C32BB">
            <w:pPr>
              <w:ind w:left="108"/>
              <w:rPr>
                <w:b/>
                <w:bCs/>
              </w:rPr>
            </w:pPr>
            <w:r w:rsidRPr="003F776D">
              <w:rPr>
                <w:b/>
                <w:bCs/>
              </w:rPr>
              <w:t>Course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6" w:type="dxa"/>
              <w:bottom w:w="80" w:type="dxa"/>
              <w:right w:w="515" w:type="dxa"/>
            </w:tcMar>
          </w:tcPr>
          <w:p w14:paraId="75AE86E0" w14:textId="77777777" w:rsidR="00A239F9" w:rsidRPr="001B6575" w:rsidRDefault="00A239F9" w:rsidP="006C32BB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Check the model skeleton from above</w:t>
            </w:r>
          </w:p>
        </w:tc>
      </w:tr>
      <w:tr w:rsidR="003F776D" w:rsidRPr="001B6575" w14:paraId="79C96CE9" w14:textId="77777777" w:rsidTr="003F776D">
        <w:trPr>
          <w:trHeight w:val="69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6DC4B" w14:textId="77777777" w:rsidR="003F776D" w:rsidRDefault="003F776D" w:rsidP="006C32BB"/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78AF201A" w14:textId="77777777" w:rsidR="003F776D" w:rsidRPr="00630088" w:rsidRDefault="003F776D" w:rsidP="006C32BB">
            <w:pPr>
              <w:ind w:left="107"/>
              <w:rPr>
                <w:b/>
                <w:bCs/>
              </w:rPr>
            </w:pPr>
            <w:r w:rsidRPr="00630088">
              <w:rPr>
                <w:b/>
                <w:bCs/>
              </w:rPr>
              <w:t>Student</w:t>
            </w:r>
          </w:p>
          <w:p w14:paraId="26EE2BC6" w14:textId="5DDE97D6" w:rsidR="00630088" w:rsidRDefault="00630088" w:rsidP="006C32BB">
            <w:pPr>
              <w:ind w:left="107"/>
            </w:pPr>
            <w:r>
              <w:t>Custom Class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1A120E98" w14:textId="0C8D0C7A" w:rsidR="003F776D" w:rsidRPr="00630088" w:rsidRDefault="003F776D" w:rsidP="006C32BB">
            <w:pPr>
              <w:ind w:left="108"/>
              <w:rPr>
                <w:b/>
                <w:bCs/>
              </w:rPr>
            </w:pPr>
            <w:r w:rsidRPr="00630088">
              <w:rPr>
                <w:b/>
                <w:bCs/>
              </w:rPr>
              <w:t>Student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186" w:type="dxa"/>
              <w:bottom w:w="80" w:type="dxa"/>
              <w:right w:w="515" w:type="dxa"/>
            </w:tcMar>
          </w:tcPr>
          <w:p w14:paraId="41C69185" w14:textId="10665DCF" w:rsidR="003F776D" w:rsidRDefault="003F776D" w:rsidP="006C32BB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Check the model skeleton from above</w:t>
            </w:r>
          </w:p>
        </w:tc>
      </w:tr>
    </w:tbl>
    <w:p w14:paraId="1422E3D3" w14:textId="198AE1C8" w:rsidR="00A239F9" w:rsidRDefault="00A239F9" w:rsidP="001B6575">
      <w:pPr>
        <w:pStyle w:val="BodyText0"/>
        <w:spacing w:before="10"/>
        <w:rPr>
          <w:rStyle w:val="None"/>
          <w:rFonts w:ascii="Helvetica" w:eastAsia="Helvetica" w:hAnsi="Helvetica" w:cs="Helvetica"/>
          <w:b w:val="0"/>
          <w:bCs w:val="0"/>
          <w:sz w:val="38"/>
          <w:szCs w:val="38"/>
        </w:rPr>
      </w:pPr>
    </w:p>
    <w:p w14:paraId="00047E1E" w14:textId="77777777" w:rsidR="00A239F9" w:rsidRDefault="00A239F9" w:rsidP="001B6575">
      <w:pPr>
        <w:pStyle w:val="BodyText0"/>
        <w:spacing w:before="10"/>
        <w:rPr>
          <w:rStyle w:val="None"/>
          <w:rFonts w:ascii="Helvetica" w:eastAsia="Helvetica" w:hAnsi="Helvetica" w:cs="Helvetica"/>
          <w:b w:val="0"/>
          <w:bCs w:val="0"/>
          <w:sz w:val="38"/>
          <w:szCs w:val="38"/>
        </w:rPr>
      </w:pPr>
    </w:p>
    <w:p w14:paraId="33725FF7" w14:textId="77777777"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"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 xml:space="preserve">Modify the </w:t>
      </w:r>
      <w:r w:rsidRPr="001B6575">
        <w:rPr>
          <w:rStyle w:val="None"/>
          <w:rFonts w:ascii="Arial" w:hAnsi="Arial" w:cs="Arial"/>
          <w:b/>
          <w:bCs/>
          <w:sz w:val="20"/>
          <w:szCs w:val="20"/>
        </w:rPr>
        <w:t xml:space="preserve">_Layout </w:t>
      </w:r>
      <w:r w:rsidRPr="001B6575">
        <w:rPr>
          <w:rStyle w:val="Hyperlink2"/>
          <w:rFonts w:ascii="Arial" w:hAnsi="Arial" w:cs="Arial"/>
          <w:sz w:val="20"/>
          <w:szCs w:val="20"/>
        </w:rPr>
        <w:t xml:space="preserve">file to point to the Home </w:t>
      </w:r>
      <w:proofErr w:type="spellStart"/>
      <w:r w:rsidRPr="001B6575">
        <w:rPr>
          <w:rStyle w:val="Hyperlink2"/>
          <w:rFonts w:ascii="Arial" w:hAnsi="Arial" w:cs="Arial"/>
          <w:sz w:val="20"/>
          <w:szCs w:val="20"/>
        </w:rPr>
        <w:t>pagelink</w:t>
      </w:r>
      <w:proofErr w:type="spellEnd"/>
      <w:r w:rsidRPr="001B6575">
        <w:rPr>
          <w:rStyle w:val="Hyperlink2"/>
          <w:rFonts w:ascii="Arial" w:hAnsi="Arial" w:cs="Arial"/>
          <w:sz w:val="20"/>
          <w:szCs w:val="20"/>
        </w:rPr>
        <w:t>.</w:t>
      </w:r>
    </w:p>
    <w:p w14:paraId="402E7EBC" w14:textId="45BBDEDA" w:rsidR="00630088" w:rsidRPr="00630088" w:rsidRDefault="001B6575" w:rsidP="00630088">
      <w:pPr>
        <w:pStyle w:val="ListParagraph"/>
        <w:widowControl w:val="0"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360" w:lineRule="auto"/>
        <w:ind w:right="117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>A sample _</w:t>
      </w:r>
      <w:proofErr w:type="spellStart"/>
      <w:r w:rsidRPr="001B6575">
        <w:rPr>
          <w:rStyle w:val="Hyperlink2"/>
          <w:rFonts w:ascii="Arial" w:hAnsi="Arial" w:cs="Arial"/>
          <w:sz w:val="20"/>
          <w:szCs w:val="20"/>
        </w:rPr>
        <w:t>Layout.cshtml</w:t>
      </w:r>
      <w:proofErr w:type="spellEnd"/>
      <w:r w:rsidRPr="001B6575">
        <w:rPr>
          <w:rStyle w:val="Hyperlink2"/>
          <w:rFonts w:ascii="Arial" w:hAnsi="Arial" w:cs="Arial"/>
          <w:sz w:val="20"/>
          <w:szCs w:val="20"/>
        </w:rPr>
        <w:t xml:space="preserve"> is given as reference. Create a link ‘</w:t>
      </w:r>
      <w:r w:rsidR="00630088">
        <w:rPr>
          <w:rStyle w:val="None"/>
          <w:rFonts w:ascii="Arial" w:hAnsi="Arial" w:cs="Arial"/>
          <w:b/>
          <w:bCs/>
          <w:sz w:val="20"/>
          <w:szCs w:val="20"/>
        </w:rPr>
        <w:t>School</w:t>
      </w:r>
      <w:r w:rsidRPr="001B6575">
        <w:rPr>
          <w:rStyle w:val="Hyperlink2"/>
          <w:rFonts w:ascii="Arial" w:hAnsi="Arial" w:cs="Arial"/>
          <w:sz w:val="20"/>
          <w:szCs w:val="20"/>
        </w:rPr>
        <w:t>. On clicking this link the page must navigate to the homepage.</w:t>
      </w:r>
    </w:p>
    <w:p w14:paraId="64E149A4" w14:textId="497B22A4" w:rsidR="00630088" w:rsidRPr="00630088" w:rsidRDefault="00630088" w:rsidP="00630088">
      <w:pPr>
        <w:pStyle w:val="ListParagraph"/>
        <w:widowControl w:val="0"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Style w:val="Hyperlink2"/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>Map the ‘</w:t>
      </w:r>
      <w:r>
        <w:rPr>
          <w:rStyle w:val="Hyperlink2"/>
          <w:rFonts w:ascii="Arial" w:hAnsi="Arial" w:cs="Arial"/>
          <w:sz w:val="20"/>
          <w:szCs w:val="20"/>
        </w:rPr>
        <w:t>Student</w:t>
      </w:r>
      <w:r w:rsidRPr="001B6575">
        <w:rPr>
          <w:rStyle w:val="Hyperlink2"/>
          <w:rFonts w:ascii="Arial" w:hAnsi="Arial" w:cs="Arial"/>
          <w:sz w:val="20"/>
          <w:szCs w:val="20"/>
        </w:rPr>
        <w:t xml:space="preserve"> controller and ‘Index’ action to </w:t>
      </w:r>
      <w:proofErr w:type="spellStart"/>
      <w:proofErr w:type="gramStart"/>
      <w:r w:rsidRPr="001B6575">
        <w:rPr>
          <w:rStyle w:val="Hyperlink2"/>
          <w:rFonts w:ascii="Arial" w:hAnsi="Arial" w:cs="Arial"/>
          <w:sz w:val="20"/>
          <w:szCs w:val="20"/>
        </w:rPr>
        <w:t>the‘</w:t>
      </w:r>
      <w:proofErr w:type="gramEnd"/>
      <w:r>
        <w:rPr>
          <w:rStyle w:val="Hyperlink2"/>
          <w:rFonts w:ascii="Arial" w:hAnsi="Arial" w:cs="Arial"/>
          <w:sz w:val="20"/>
          <w:szCs w:val="20"/>
        </w:rPr>
        <w:t>Student</w:t>
      </w:r>
      <w:proofErr w:type="spellEnd"/>
      <w:r w:rsidRPr="001B6575">
        <w:rPr>
          <w:rStyle w:val="Hyperlink2"/>
          <w:rFonts w:ascii="Arial" w:hAnsi="Arial" w:cs="Arial"/>
          <w:sz w:val="20"/>
          <w:szCs w:val="20"/>
        </w:rPr>
        <w:t>.</w:t>
      </w:r>
    </w:p>
    <w:p w14:paraId="49D3D84A" w14:textId="5411095E" w:rsidR="00630088" w:rsidRPr="00630088" w:rsidRDefault="00630088" w:rsidP="00630088">
      <w:pPr>
        <w:pStyle w:val="ListParagraph"/>
        <w:widowControl w:val="0"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360" w:lineRule="auto"/>
        <w:ind w:right="117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>A sample _</w:t>
      </w:r>
      <w:proofErr w:type="spellStart"/>
      <w:r w:rsidRPr="001B6575">
        <w:rPr>
          <w:rStyle w:val="Hyperlink2"/>
          <w:rFonts w:ascii="Arial" w:hAnsi="Arial" w:cs="Arial"/>
          <w:sz w:val="20"/>
          <w:szCs w:val="20"/>
        </w:rPr>
        <w:t>Layout.cshtml</w:t>
      </w:r>
      <w:proofErr w:type="spellEnd"/>
      <w:r w:rsidRPr="001B6575">
        <w:rPr>
          <w:rStyle w:val="Hyperlink2"/>
          <w:rFonts w:ascii="Arial" w:hAnsi="Arial" w:cs="Arial"/>
          <w:sz w:val="20"/>
          <w:szCs w:val="20"/>
        </w:rPr>
        <w:t xml:space="preserve"> is given as reference. Create a link ‘</w:t>
      </w:r>
      <w:r>
        <w:rPr>
          <w:rStyle w:val="None"/>
          <w:rFonts w:ascii="Arial" w:hAnsi="Arial" w:cs="Arial"/>
          <w:b/>
          <w:bCs/>
          <w:sz w:val="20"/>
          <w:szCs w:val="20"/>
        </w:rPr>
        <w:t>Course</w:t>
      </w:r>
      <w:r w:rsidRPr="001B6575">
        <w:rPr>
          <w:rStyle w:val="Hyperlink2"/>
          <w:rFonts w:ascii="Arial" w:hAnsi="Arial" w:cs="Arial"/>
          <w:sz w:val="20"/>
          <w:szCs w:val="20"/>
        </w:rPr>
        <w:t>. On clicking this link the page must navigate to the homepage.</w:t>
      </w:r>
    </w:p>
    <w:p w14:paraId="5F1D699F" w14:textId="71A39342" w:rsidR="00630088" w:rsidRPr="001B6575" w:rsidRDefault="00630088" w:rsidP="00630088">
      <w:pPr>
        <w:pStyle w:val="ListParagraph"/>
        <w:widowControl w:val="0"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lastRenderedPageBreak/>
        <w:t>Map the ‘</w:t>
      </w:r>
      <w:r>
        <w:rPr>
          <w:rStyle w:val="Hyperlink2"/>
          <w:rFonts w:ascii="Arial" w:hAnsi="Arial" w:cs="Arial"/>
          <w:sz w:val="20"/>
          <w:szCs w:val="20"/>
        </w:rPr>
        <w:t>Course</w:t>
      </w:r>
      <w:r w:rsidRPr="001B6575">
        <w:rPr>
          <w:rStyle w:val="Hyperlink2"/>
          <w:rFonts w:ascii="Arial" w:hAnsi="Arial" w:cs="Arial"/>
          <w:sz w:val="20"/>
          <w:szCs w:val="20"/>
        </w:rPr>
        <w:t xml:space="preserve"> controller and ‘Index’ action to the</w:t>
      </w:r>
      <w:r>
        <w:rPr>
          <w:rStyle w:val="Hyperlink2"/>
          <w:rFonts w:ascii="Arial" w:hAnsi="Arial" w:cs="Arial"/>
          <w:sz w:val="20"/>
          <w:szCs w:val="20"/>
        </w:rPr>
        <w:t xml:space="preserve"> </w:t>
      </w:r>
      <w:r w:rsidRPr="001B6575">
        <w:rPr>
          <w:rStyle w:val="Hyperlink2"/>
          <w:rFonts w:ascii="Arial" w:hAnsi="Arial" w:cs="Arial"/>
          <w:sz w:val="20"/>
          <w:szCs w:val="20"/>
        </w:rPr>
        <w:t>‘</w:t>
      </w:r>
      <w:r>
        <w:rPr>
          <w:rStyle w:val="Hyperlink2"/>
          <w:rFonts w:ascii="Arial" w:hAnsi="Arial" w:cs="Arial"/>
          <w:sz w:val="20"/>
          <w:szCs w:val="20"/>
        </w:rPr>
        <w:t>Course’</w:t>
      </w:r>
      <w:r w:rsidRPr="001B6575">
        <w:rPr>
          <w:rStyle w:val="Hyperlink2"/>
          <w:rFonts w:ascii="Arial" w:hAnsi="Arial" w:cs="Arial"/>
          <w:sz w:val="20"/>
          <w:szCs w:val="20"/>
        </w:rPr>
        <w:t>.</w:t>
      </w:r>
    </w:p>
    <w:p w14:paraId="21BDE613" w14:textId="77777777" w:rsidR="00630088" w:rsidRPr="001B6575" w:rsidRDefault="00630088" w:rsidP="0063008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360" w:lineRule="auto"/>
        <w:ind w:left="1599" w:right="117"/>
        <w:contextualSpacing w:val="0"/>
        <w:rPr>
          <w:rStyle w:val="Hyperlink2"/>
          <w:rFonts w:ascii="Arial" w:hAnsi="Arial" w:cs="Arial"/>
          <w:sz w:val="20"/>
          <w:szCs w:val="20"/>
        </w:rPr>
      </w:pPr>
    </w:p>
    <w:p w14:paraId="2A2D6F31" w14:textId="0D46DBA0"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right="114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 xml:space="preserve">The “Create New” link in this </w:t>
      </w:r>
      <w:r w:rsidR="00973451">
        <w:rPr>
          <w:rStyle w:val="Hyperlink2"/>
          <w:rFonts w:ascii="Arial" w:hAnsi="Arial" w:cs="Arial"/>
          <w:sz w:val="20"/>
          <w:szCs w:val="20"/>
        </w:rPr>
        <w:t>Student</w:t>
      </w:r>
      <w:r w:rsidRPr="001B6575">
        <w:rPr>
          <w:rStyle w:val="Hyperlink2"/>
          <w:rFonts w:ascii="Arial" w:hAnsi="Arial" w:cs="Arial"/>
          <w:sz w:val="20"/>
          <w:szCs w:val="20"/>
        </w:rPr>
        <w:t xml:space="preserve"> details list page should be used to Create a new </w:t>
      </w:r>
      <w:r w:rsidR="00973451">
        <w:rPr>
          <w:rStyle w:val="Hyperlink2"/>
          <w:rFonts w:ascii="Arial" w:hAnsi="Arial" w:cs="Arial"/>
          <w:sz w:val="20"/>
          <w:szCs w:val="20"/>
        </w:rPr>
        <w:t>Student</w:t>
      </w:r>
      <w:r w:rsidRPr="001B6575">
        <w:rPr>
          <w:rStyle w:val="Hyperlink2"/>
          <w:rFonts w:ascii="Arial" w:hAnsi="Arial" w:cs="Arial"/>
          <w:sz w:val="20"/>
          <w:szCs w:val="20"/>
        </w:rPr>
        <w:t xml:space="preserve"> detail by the user </w:t>
      </w:r>
      <w:r w:rsidRPr="007372C7">
        <w:rPr>
          <w:rStyle w:val="None"/>
          <w:rFonts w:ascii="Arial" w:hAnsi="Arial" w:cs="Arial"/>
          <w:i/>
          <w:iCs/>
          <w:sz w:val="20"/>
          <w:szCs w:val="20"/>
        </w:rPr>
        <w:t>(refer section3.0)</w:t>
      </w:r>
      <w:r w:rsidRPr="007372C7">
        <w:rPr>
          <w:rStyle w:val="Hyperlink2"/>
          <w:rFonts w:ascii="Arial" w:hAnsi="Arial" w:cs="Arial"/>
          <w:sz w:val="20"/>
          <w:szCs w:val="20"/>
        </w:rPr>
        <w:t>.</w:t>
      </w:r>
    </w:p>
    <w:p w14:paraId="2C0F68C5" w14:textId="2DC3F1F0"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 xml:space="preserve"> Assign the details retrieved from database to the ‘list’ in the </w:t>
      </w:r>
      <w:proofErr w:type="spellStart"/>
      <w:r w:rsidR="00973451">
        <w:rPr>
          <w:rStyle w:val="Hyperlink2"/>
          <w:rFonts w:ascii="Arial" w:hAnsi="Arial" w:cs="Arial"/>
          <w:sz w:val="20"/>
          <w:szCs w:val="20"/>
        </w:rPr>
        <w:t>Student</w:t>
      </w:r>
      <w:r w:rsidRPr="001B6575">
        <w:rPr>
          <w:rStyle w:val="Hyperlink2"/>
          <w:rFonts w:ascii="Arial" w:hAnsi="Arial" w:cs="Arial"/>
          <w:sz w:val="20"/>
          <w:szCs w:val="20"/>
        </w:rPr>
        <w:t>controller</w:t>
      </w:r>
      <w:proofErr w:type="spellEnd"/>
      <w:r w:rsidRPr="001B6575">
        <w:rPr>
          <w:rStyle w:val="Hyperlink2"/>
          <w:rFonts w:ascii="Arial" w:hAnsi="Arial" w:cs="Arial"/>
          <w:sz w:val="20"/>
          <w:szCs w:val="20"/>
        </w:rPr>
        <w:t>.</w:t>
      </w:r>
    </w:p>
    <w:p w14:paraId="6633095B" w14:textId="77777777"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58"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 xml:space="preserve"> Return the view.</w:t>
      </w:r>
    </w:p>
    <w:p w14:paraId="4EFAE650" w14:textId="0F0497BE" w:rsid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58" w:after="0" w:line="240" w:lineRule="auto"/>
        <w:contextualSpacing w:val="0"/>
        <w:rPr>
          <w:rStyle w:val="Hyperlink2"/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 xml:space="preserve"> These </w:t>
      </w:r>
      <w:r w:rsidR="00973451">
        <w:rPr>
          <w:rStyle w:val="Hyperlink2"/>
          <w:rFonts w:ascii="Arial" w:hAnsi="Arial" w:cs="Arial"/>
          <w:sz w:val="20"/>
          <w:szCs w:val="20"/>
        </w:rPr>
        <w:t>Student</w:t>
      </w:r>
      <w:r w:rsidRPr="001B6575">
        <w:rPr>
          <w:rStyle w:val="Hyperlink2"/>
          <w:rFonts w:ascii="Arial" w:hAnsi="Arial" w:cs="Arial"/>
          <w:sz w:val="20"/>
          <w:szCs w:val="20"/>
        </w:rPr>
        <w:t xml:space="preserve"> details from the ‘list’ must be displayed on </w:t>
      </w:r>
      <w:proofErr w:type="spellStart"/>
      <w:r w:rsidRPr="001B6575">
        <w:rPr>
          <w:rStyle w:val="Hyperlink2"/>
          <w:rFonts w:ascii="Arial" w:hAnsi="Arial" w:cs="Arial"/>
          <w:sz w:val="20"/>
          <w:szCs w:val="20"/>
        </w:rPr>
        <w:t>thepage</w:t>
      </w:r>
      <w:proofErr w:type="spellEnd"/>
      <w:r w:rsidRPr="001B6575">
        <w:rPr>
          <w:rStyle w:val="Hyperlink2"/>
          <w:rFonts w:ascii="Arial" w:hAnsi="Arial" w:cs="Arial"/>
          <w:sz w:val="20"/>
          <w:szCs w:val="20"/>
        </w:rPr>
        <w:t>.</w:t>
      </w:r>
    </w:p>
    <w:p w14:paraId="3E3E1CA1" w14:textId="77777777" w:rsidR="0006057A" w:rsidRPr="0006057A" w:rsidRDefault="0006057A" w:rsidP="0006057A">
      <w:pPr>
        <w:pBdr>
          <w:top w:val="nil"/>
          <w:left w:val="nil"/>
          <w:bottom w:val="nil"/>
          <w:right w:val="nil"/>
          <w:between w:val="nil"/>
          <w:bar w:val="nil"/>
        </w:pBdr>
        <w:spacing w:before="158" w:after="0" w:line="240" w:lineRule="auto"/>
        <w:rPr>
          <w:rStyle w:val="Hyperlink2"/>
          <w:rFonts w:cs="Arial"/>
        </w:rPr>
      </w:pPr>
    </w:p>
    <w:p w14:paraId="51B5C500" w14:textId="3A31FCB0" w:rsidR="0006057A" w:rsidRPr="001B6575" w:rsidRDefault="0006057A" w:rsidP="0006057A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right="114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 xml:space="preserve">The “Create New” link in this </w:t>
      </w:r>
      <w:r>
        <w:rPr>
          <w:rStyle w:val="Hyperlink2"/>
          <w:rFonts w:ascii="Arial" w:hAnsi="Arial" w:cs="Arial"/>
          <w:sz w:val="20"/>
          <w:szCs w:val="20"/>
        </w:rPr>
        <w:t>Course</w:t>
      </w:r>
      <w:r w:rsidRPr="001B6575">
        <w:rPr>
          <w:rStyle w:val="Hyperlink2"/>
          <w:rFonts w:ascii="Arial" w:hAnsi="Arial" w:cs="Arial"/>
          <w:sz w:val="20"/>
          <w:szCs w:val="20"/>
        </w:rPr>
        <w:t xml:space="preserve"> details list page should be used to Create a new </w:t>
      </w:r>
      <w:r>
        <w:rPr>
          <w:rStyle w:val="Hyperlink2"/>
          <w:rFonts w:ascii="Arial" w:hAnsi="Arial" w:cs="Arial"/>
          <w:sz w:val="20"/>
          <w:szCs w:val="20"/>
        </w:rPr>
        <w:t>Course</w:t>
      </w:r>
      <w:r w:rsidRPr="001B6575">
        <w:rPr>
          <w:rStyle w:val="Hyperlink2"/>
          <w:rFonts w:ascii="Arial" w:hAnsi="Arial" w:cs="Arial"/>
          <w:sz w:val="20"/>
          <w:szCs w:val="20"/>
        </w:rPr>
        <w:t xml:space="preserve"> detail by the user </w:t>
      </w:r>
      <w:r w:rsidRPr="007372C7">
        <w:rPr>
          <w:rStyle w:val="None"/>
          <w:rFonts w:ascii="Arial" w:hAnsi="Arial" w:cs="Arial"/>
          <w:i/>
          <w:iCs/>
          <w:sz w:val="20"/>
          <w:szCs w:val="20"/>
        </w:rPr>
        <w:t>(refer section3.0)</w:t>
      </w:r>
      <w:r w:rsidRPr="007372C7">
        <w:rPr>
          <w:rStyle w:val="Hyperlink2"/>
          <w:rFonts w:ascii="Arial" w:hAnsi="Arial" w:cs="Arial"/>
          <w:sz w:val="20"/>
          <w:szCs w:val="20"/>
        </w:rPr>
        <w:t>.</w:t>
      </w:r>
    </w:p>
    <w:p w14:paraId="455375EE" w14:textId="2C32D6E4" w:rsidR="0006057A" w:rsidRPr="001B6575" w:rsidRDefault="0006057A" w:rsidP="0006057A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 xml:space="preserve"> Assign the details retrieved from database to the ‘list’ in the </w:t>
      </w:r>
      <w:proofErr w:type="spellStart"/>
      <w:r>
        <w:rPr>
          <w:rStyle w:val="Hyperlink2"/>
          <w:rFonts w:ascii="Arial" w:hAnsi="Arial" w:cs="Arial"/>
          <w:sz w:val="20"/>
          <w:szCs w:val="20"/>
        </w:rPr>
        <w:t>CourseC</w:t>
      </w:r>
      <w:r w:rsidRPr="001B6575">
        <w:rPr>
          <w:rStyle w:val="Hyperlink2"/>
          <w:rFonts w:ascii="Arial" w:hAnsi="Arial" w:cs="Arial"/>
          <w:sz w:val="20"/>
          <w:szCs w:val="20"/>
        </w:rPr>
        <w:t>ontroller</w:t>
      </w:r>
      <w:proofErr w:type="spellEnd"/>
      <w:r w:rsidRPr="001B6575">
        <w:rPr>
          <w:rStyle w:val="Hyperlink2"/>
          <w:rFonts w:ascii="Arial" w:hAnsi="Arial" w:cs="Arial"/>
          <w:sz w:val="20"/>
          <w:szCs w:val="20"/>
        </w:rPr>
        <w:t>.</w:t>
      </w:r>
    </w:p>
    <w:p w14:paraId="2DDFF8A3" w14:textId="77777777" w:rsidR="0006057A" w:rsidRPr="001B6575" w:rsidRDefault="0006057A" w:rsidP="0006057A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58"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 xml:space="preserve"> Return the view.</w:t>
      </w:r>
    </w:p>
    <w:p w14:paraId="69CF5326" w14:textId="47C1CB82" w:rsidR="0006057A" w:rsidRPr="0006057A" w:rsidRDefault="0006057A" w:rsidP="0006057A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58"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1B6575">
        <w:rPr>
          <w:rStyle w:val="Hyperlink2"/>
          <w:rFonts w:ascii="Arial" w:hAnsi="Arial" w:cs="Arial"/>
          <w:sz w:val="20"/>
          <w:szCs w:val="20"/>
        </w:rPr>
        <w:t xml:space="preserve"> These </w:t>
      </w:r>
      <w:r>
        <w:rPr>
          <w:rStyle w:val="Hyperlink2"/>
          <w:rFonts w:ascii="Arial" w:hAnsi="Arial" w:cs="Arial"/>
          <w:sz w:val="20"/>
          <w:szCs w:val="20"/>
        </w:rPr>
        <w:t>Course</w:t>
      </w:r>
      <w:r w:rsidRPr="001B6575">
        <w:rPr>
          <w:rStyle w:val="Hyperlink2"/>
          <w:rFonts w:ascii="Arial" w:hAnsi="Arial" w:cs="Arial"/>
          <w:sz w:val="20"/>
          <w:szCs w:val="20"/>
        </w:rPr>
        <w:t xml:space="preserve"> details from the ‘list’ must be displayed on </w:t>
      </w:r>
      <w:proofErr w:type="spellStart"/>
      <w:r w:rsidRPr="001B6575">
        <w:rPr>
          <w:rStyle w:val="Hyperlink2"/>
          <w:rFonts w:ascii="Arial" w:hAnsi="Arial" w:cs="Arial"/>
          <w:sz w:val="20"/>
          <w:szCs w:val="20"/>
        </w:rPr>
        <w:t>thepage</w:t>
      </w:r>
      <w:proofErr w:type="spellEnd"/>
      <w:r w:rsidRPr="001B6575">
        <w:rPr>
          <w:rStyle w:val="Hyperlink2"/>
          <w:rFonts w:ascii="Arial" w:hAnsi="Arial" w:cs="Arial"/>
          <w:sz w:val="20"/>
          <w:szCs w:val="20"/>
        </w:rPr>
        <w:t>.</w:t>
      </w:r>
    </w:p>
    <w:p w14:paraId="7C249F52" w14:textId="77777777" w:rsidR="001B6575" w:rsidRDefault="001B6575" w:rsidP="001B6575">
      <w:pPr>
        <w:pStyle w:val="BodyText0"/>
      </w:pPr>
    </w:p>
    <w:p w14:paraId="2400F7A4" w14:textId="77777777" w:rsidR="001B6575" w:rsidRDefault="001B6575" w:rsidP="00CE5930">
      <w:pPr>
        <w:pStyle w:val="Caption"/>
      </w:pPr>
      <w:bookmarkStart w:id="38" w:name="_Toc37681829"/>
      <w:r>
        <w:rPr>
          <w:rStyle w:val="Hyperlink2"/>
          <w:lang w:val="de-DE"/>
        </w:rPr>
        <w:t>Note:</w:t>
      </w:r>
      <w:bookmarkEnd w:id="38"/>
    </w:p>
    <w:p w14:paraId="542902F4" w14:textId="649F527E" w:rsidR="001B6575" w:rsidRPr="00CE5930" w:rsidRDefault="001B6575" w:rsidP="006A42E1">
      <w:pPr>
        <w:pStyle w:val="ListParagraph"/>
        <w:widowControl w:val="0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6"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CE5930">
        <w:rPr>
          <w:rStyle w:val="Hyperlink2"/>
          <w:rFonts w:ascii="Arial" w:hAnsi="Arial" w:cs="Arial"/>
          <w:sz w:val="20"/>
          <w:szCs w:val="20"/>
        </w:rPr>
        <w:t>Use ‘</w:t>
      </w:r>
      <w:proofErr w:type="spellStart"/>
      <w:r w:rsidRPr="00CE5930">
        <w:rPr>
          <w:rStyle w:val="None"/>
          <w:rFonts w:ascii="Arial" w:hAnsi="Arial" w:cs="Arial"/>
          <w:b/>
          <w:bCs/>
          <w:sz w:val="20"/>
          <w:szCs w:val="20"/>
        </w:rPr>
        <w:t>HTMLHelper</w:t>
      </w:r>
      <w:proofErr w:type="spellEnd"/>
      <w:r w:rsidRPr="00CE5930">
        <w:rPr>
          <w:rStyle w:val="None"/>
          <w:rFonts w:ascii="Arial" w:hAnsi="Arial" w:cs="Arial"/>
          <w:b/>
          <w:bCs/>
          <w:sz w:val="20"/>
          <w:szCs w:val="20"/>
        </w:rPr>
        <w:t xml:space="preserve">’ </w:t>
      </w:r>
      <w:r w:rsidRPr="00CE5930">
        <w:rPr>
          <w:rStyle w:val="Hyperlink2"/>
          <w:rFonts w:ascii="Arial" w:hAnsi="Arial" w:cs="Arial"/>
          <w:sz w:val="20"/>
          <w:szCs w:val="20"/>
        </w:rPr>
        <w:t xml:space="preserve">to list </w:t>
      </w:r>
      <w:proofErr w:type="spellStart"/>
      <w:r w:rsidR="003E655B">
        <w:rPr>
          <w:rStyle w:val="Hyperlink2"/>
          <w:rFonts w:ascii="Arial" w:hAnsi="Arial" w:cs="Arial"/>
          <w:sz w:val="20"/>
          <w:szCs w:val="20"/>
        </w:rPr>
        <w:t>S</w:t>
      </w:r>
      <w:r w:rsidR="00973451">
        <w:rPr>
          <w:rStyle w:val="Hyperlink2"/>
          <w:rFonts w:ascii="Arial" w:hAnsi="Arial" w:cs="Arial"/>
          <w:sz w:val="20"/>
          <w:szCs w:val="20"/>
        </w:rPr>
        <w:t>tudent</w:t>
      </w:r>
      <w:r w:rsidRPr="00CE5930">
        <w:rPr>
          <w:rStyle w:val="Hyperlink2"/>
          <w:rFonts w:ascii="Arial" w:hAnsi="Arial" w:cs="Arial"/>
          <w:sz w:val="20"/>
          <w:szCs w:val="20"/>
        </w:rPr>
        <w:t>details</w:t>
      </w:r>
      <w:proofErr w:type="spellEnd"/>
      <w:r w:rsidRPr="00CE5930">
        <w:rPr>
          <w:rStyle w:val="Hyperlink2"/>
          <w:rFonts w:ascii="Arial" w:hAnsi="Arial" w:cs="Arial"/>
          <w:sz w:val="20"/>
          <w:szCs w:val="20"/>
        </w:rPr>
        <w:t>.</w:t>
      </w:r>
    </w:p>
    <w:p w14:paraId="3C3A3687" w14:textId="77777777" w:rsidR="00F94DD3" w:rsidRDefault="00F94DD3" w:rsidP="00F94DD3">
      <w:pPr>
        <w:pStyle w:val="Bodytext"/>
        <w:ind w:left="720"/>
      </w:pPr>
    </w:p>
    <w:p w14:paraId="38F1A147" w14:textId="6BCE4AC9" w:rsidR="004B765D" w:rsidRDefault="00B62E56" w:rsidP="004B765D">
      <w:pPr>
        <w:pStyle w:val="Heading1"/>
        <w:jc w:val="left"/>
      </w:pPr>
      <w:bookmarkStart w:id="39" w:name="_Toc37681830"/>
      <w:bookmarkStart w:id="40" w:name="_Toc46996397"/>
      <w:bookmarkStart w:id="41" w:name="_Toc46996505"/>
      <w:bookmarkEnd w:id="26"/>
      <w:bookmarkEnd w:id="27"/>
      <w:r w:rsidRPr="00B62E56">
        <w:t xml:space="preserve">Design for Adding New </w:t>
      </w:r>
      <w:r w:rsidR="003E655B">
        <w:t>School</w:t>
      </w:r>
      <w:r w:rsidRPr="00B62E56">
        <w:t xml:space="preserve"> Details to the database</w:t>
      </w:r>
      <w:bookmarkEnd w:id="39"/>
      <w:bookmarkEnd w:id="40"/>
      <w:bookmarkEnd w:id="41"/>
    </w:p>
    <w:p w14:paraId="28C4EEA5" w14:textId="2CB656B1" w:rsidR="004B765D" w:rsidRDefault="00CD77E9" w:rsidP="006A42E1">
      <w:pPr>
        <w:pStyle w:val="Heading2"/>
        <w:numPr>
          <w:ilvl w:val="0"/>
          <w:numId w:val="36"/>
        </w:numPr>
      </w:pPr>
      <w:bookmarkStart w:id="42" w:name="_Toc46996398"/>
      <w:bookmarkStart w:id="43" w:name="_Toc46996506"/>
      <w:r>
        <w:t>Requirement flow</w:t>
      </w:r>
      <w:bookmarkEnd w:id="42"/>
      <w:bookmarkEnd w:id="43"/>
    </w:p>
    <w:p w14:paraId="558EE36C" w14:textId="77777777" w:rsidR="00272A5E" w:rsidRDefault="00FA330C" w:rsidP="007F075F">
      <w:pPr>
        <w:ind w:left="360"/>
        <w:rPr>
          <w:b/>
        </w:rPr>
      </w:pPr>
      <w:r w:rsidRPr="00AD682A">
        <w:rPr>
          <w:b/>
        </w:rPr>
        <w:t xml:space="preserve"> </w:t>
      </w:r>
    </w:p>
    <w:p w14:paraId="427C562E" w14:textId="77777777" w:rsidR="00272A5E" w:rsidRDefault="00272A5E" w:rsidP="007F075F">
      <w:pPr>
        <w:ind w:left="360"/>
        <w:rPr>
          <w:b/>
        </w:rPr>
      </w:pPr>
    </w:p>
    <w:p w14:paraId="07690CDE" w14:textId="77777777" w:rsidR="00272A5E" w:rsidRDefault="00272A5E" w:rsidP="007F075F">
      <w:pPr>
        <w:ind w:left="360"/>
        <w:rPr>
          <w:b/>
        </w:rPr>
      </w:pPr>
    </w:p>
    <w:p w14:paraId="1E8F7C75" w14:textId="77777777" w:rsidR="00272A5E" w:rsidRDefault="00272A5E" w:rsidP="007F075F">
      <w:pPr>
        <w:ind w:left="360"/>
        <w:rPr>
          <w:b/>
        </w:rPr>
      </w:pPr>
    </w:p>
    <w:p w14:paraId="2603FF38" w14:textId="641F4463" w:rsidR="00AD682A" w:rsidRPr="00B144AE" w:rsidRDefault="00AD682A" w:rsidP="007F075F">
      <w:pPr>
        <w:ind w:left="360"/>
      </w:pPr>
      <w:r w:rsidRPr="00AD682A">
        <w:rPr>
          <w:b/>
        </w:rPr>
        <w:t>Steps Explanation</w:t>
      </w:r>
    </w:p>
    <w:p w14:paraId="5AB57FEB" w14:textId="7CA57EA1" w:rsidR="00C07572" w:rsidRDefault="00B62E56" w:rsidP="00112D9E">
      <w:pPr>
        <w:pStyle w:val="Bodytext"/>
        <w:numPr>
          <w:ilvl w:val="0"/>
          <w:numId w:val="19"/>
        </w:numPr>
      </w:pPr>
      <w:r w:rsidRPr="00B62E56">
        <w:t>Create a link with text “Create New” in the homepage.</w:t>
      </w:r>
    </w:p>
    <w:p w14:paraId="579A6B38" w14:textId="1EAED01E" w:rsidR="00272A5E" w:rsidRDefault="00272A5E" w:rsidP="00272A5E">
      <w:pPr>
        <w:pStyle w:val="Bodytext"/>
        <w:ind w:left="720"/>
      </w:pPr>
      <w:r>
        <w:rPr>
          <w:noProof/>
        </w:rPr>
        <w:lastRenderedPageBreak/>
        <w:drawing>
          <wp:inline distT="0" distB="0" distL="0" distR="0" wp14:anchorId="0505AF56" wp14:editId="1B18AC09">
            <wp:extent cx="5733415" cy="3119755"/>
            <wp:effectExtent l="0" t="0" r="635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C563" w14:textId="71CD8E66" w:rsidR="00B62E56" w:rsidRPr="00B62E56" w:rsidRDefault="00B62E56" w:rsidP="00112D9E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33"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B62E56">
        <w:rPr>
          <w:rFonts w:ascii="Arial" w:eastAsia="Times New Roman" w:hAnsi="Arial"/>
          <w:sz w:val="20"/>
          <w:szCs w:val="20"/>
        </w:rPr>
        <w:t xml:space="preserve">On clicking this ink, the page should navigate to the add </w:t>
      </w:r>
      <w:r w:rsidR="00272A5E">
        <w:rPr>
          <w:rFonts w:ascii="Arial" w:eastAsia="Times New Roman" w:hAnsi="Arial"/>
          <w:sz w:val="20"/>
          <w:szCs w:val="20"/>
        </w:rPr>
        <w:t>Student</w:t>
      </w:r>
      <w:r>
        <w:rPr>
          <w:rFonts w:ascii="Arial" w:eastAsia="Times New Roman" w:hAnsi="Arial"/>
          <w:sz w:val="20"/>
          <w:szCs w:val="20"/>
        </w:rPr>
        <w:t xml:space="preserve"> </w:t>
      </w:r>
      <w:r w:rsidRPr="00B62E56">
        <w:rPr>
          <w:rFonts w:ascii="Arial" w:eastAsia="Times New Roman" w:hAnsi="Arial"/>
          <w:sz w:val="20"/>
          <w:szCs w:val="20"/>
        </w:rPr>
        <w:t>page.</w:t>
      </w:r>
    </w:p>
    <w:p w14:paraId="0EBB3C03" w14:textId="77777777" w:rsidR="00B62E56" w:rsidRPr="00B62E56" w:rsidRDefault="00B62E56" w:rsidP="00B62E56">
      <w:pPr>
        <w:pStyle w:val="BodyText0"/>
        <w:spacing w:before="9"/>
        <w:rPr>
          <w:rFonts w:eastAsia="Times New Roman"/>
          <w:b w:val="0"/>
          <w:bCs w:val="0"/>
          <w:color w:val="auto"/>
          <w:sz w:val="20"/>
        </w:rPr>
      </w:pPr>
    </w:p>
    <w:p w14:paraId="7FF93AF3" w14:textId="77F96621" w:rsidR="008A410E" w:rsidRDefault="00B62E56" w:rsidP="00112D9E">
      <w:pPr>
        <w:pStyle w:val="Bodytext"/>
        <w:numPr>
          <w:ilvl w:val="0"/>
          <w:numId w:val="19"/>
        </w:numPr>
      </w:pPr>
      <w:r w:rsidRPr="00B62E56">
        <w:t xml:space="preserve">The user must be able to enter the </w:t>
      </w:r>
      <w:r w:rsidR="00C20C60">
        <w:t>Student</w:t>
      </w:r>
      <w:r w:rsidRPr="00B62E56">
        <w:t xml:space="preserve"> details in the displayed</w:t>
      </w:r>
      <w:r>
        <w:t xml:space="preserve"> </w:t>
      </w:r>
      <w:r w:rsidRPr="00B62E56">
        <w:t>form.</w:t>
      </w:r>
    </w:p>
    <w:p w14:paraId="5F03C797" w14:textId="77777777" w:rsidR="005E2885" w:rsidRDefault="005E2885" w:rsidP="005E2885">
      <w:pPr>
        <w:pStyle w:val="ListParagraph"/>
      </w:pPr>
    </w:p>
    <w:p w14:paraId="35D0097C" w14:textId="2F0CCFA9" w:rsidR="005E2885" w:rsidRDefault="005E2885" w:rsidP="005E2885">
      <w:pPr>
        <w:pStyle w:val="Bodytext"/>
      </w:pPr>
    </w:p>
    <w:p w14:paraId="19875E23" w14:textId="5E1C372B" w:rsidR="005E2885" w:rsidRDefault="005E2885" w:rsidP="005E2885">
      <w:pPr>
        <w:pStyle w:val="Bodytext"/>
      </w:pPr>
    </w:p>
    <w:p w14:paraId="7B7D5538" w14:textId="43AA63B8" w:rsidR="005E2885" w:rsidRDefault="005E2885" w:rsidP="005E2885">
      <w:pPr>
        <w:pStyle w:val="Bodytext"/>
      </w:pPr>
    </w:p>
    <w:p w14:paraId="7AC0749D" w14:textId="506BB3D8" w:rsidR="005E2885" w:rsidRDefault="005E2885" w:rsidP="005E2885">
      <w:pPr>
        <w:pStyle w:val="Bodytext"/>
      </w:pPr>
    </w:p>
    <w:p w14:paraId="4EDF3AF6" w14:textId="6CD20461" w:rsidR="005E2885" w:rsidRDefault="005E2885" w:rsidP="005E2885">
      <w:pPr>
        <w:pStyle w:val="Bodytext"/>
      </w:pPr>
    </w:p>
    <w:p w14:paraId="4FFEFBCB" w14:textId="7202FC3C" w:rsidR="005E2885" w:rsidRDefault="005E2885" w:rsidP="005E2885">
      <w:pPr>
        <w:pStyle w:val="Bodytext"/>
      </w:pPr>
    </w:p>
    <w:p w14:paraId="77937D09" w14:textId="4FDC6E3F" w:rsidR="005E2885" w:rsidRDefault="005E2885" w:rsidP="005E2885">
      <w:pPr>
        <w:pStyle w:val="Bodytext"/>
      </w:pPr>
    </w:p>
    <w:p w14:paraId="567E5807" w14:textId="3C393E4B" w:rsidR="005E2885" w:rsidRDefault="005E2885" w:rsidP="005E2885">
      <w:pPr>
        <w:pStyle w:val="Bodytext"/>
      </w:pPr>
    </w:p>
    <w:p w14:paraId="7B17A04E" w14:textId="3F52D59F" w:rsidR="005E2885" w:rsidRDefault="005E2885" w:rsidP="005E2885">
      <w:pPr>
        <w:pStyle w:val="Bodytext"/>
      </w:pPr>
    </w:p>
    <w:p w14:paraId="67D9FE6A" w14:textId="77777777" w:rsidR="005E2885" w:rsidRDefault="005E2885" w:rsidP="005E2885">
      <w:pPr>
        <w:pStyle w:val="Bodytext"/>
      </w:pPr>
    </w:p>
    <w:p w14:paraId="175781A7" w14:textId="65C75640" w:rsidR="00F15BE9" w:rsidRDefault="008A410E" w:rsidP="00563C3B">
      <w:pPr>
        <w:pStyle w:val="Heading2"/>
      </w:pPr>
      <w:bookmarkStart w:id="44" w:name="_Toc46996399"/>
      <w:bookmarkStart w:id="45" w:name="_Toc46996507"/>
      <w:r w:rsidRPr="00563C3B">
        <w:t>Create</w:t>
      </w:r>
      <w:r>
        <w:t xml:space="preserve"> </w:t>
      </w:r>
      <w:r w:rsidR="005E2885">
        <w:t>Student</w:t>
      </w:r>
      <w:bookmarkEnd w:id="44"/>
      <w:bookmarkEnd w:id="45"/>
    </w:p>
    <w:p w14:paraId="2B44B742" w14:textId="063728EF" w:rsidR="005E2885" w:rsidRDefault="005E2885" w:rsidP="005E2885">
      <w:pPr>
        <w:pStyle w:val="Bodytext"/>
      </w:pPr>
    </w:p>
    <w:p w14:paraId="0D2A1705" w14:textId="4B171A83" w:rsidR="005E2885" w:rsidRPr="005E2885" w:rsidRDefault="005E2885" w:rsidP="005E2885">
      <w:pPr>
        <w:pStyle w:val="Bodytext"/>
      </w:pPr>
      <w:r>
        <w:rPr>
          <w:noProof/>
        </w:rPr>
        <w:lastRenderedPageBreak/>
        <w:drawing>
          <wp:inline distT="0" distB="0" distL="0" distR="0" wp14:anchorId="5060FE10" wp14:editId="067D27F2">
            <wp:extent cx="5611066" cy="3708806"/>
            <wp:effectExtent l="0" t="0" r="889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817" cy="37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065B" w14:textId="45CDCBF2" w:rsidR="000934D5" w:rsidRDefault="000934D5" w:rsidP="000934D5">
      <w:pPr>
        <w:pStyle w:val="Caption"/>
        <w:ind w:left="360"/>
      </w:pPr>
      <w:bookmarkStart w:id="46" w:name="_Toc37681832"/>
      <w:r>
        <w:rPr>
          <w:rStyle w:val="Hyperlink2"/>
        </w:rPr>
        <w:t xml:space="preserve">UI Controls for </w:t>
      </w:r>
      <w:r w:rsidR="00934824">
        <w:rPr>
          <w:rStyle w:val="Hyperlink2"/>
        </w:rPr>
        <w:t>Student</w:t>
      </w:r>
      <w:r>
        <w:rPr>
          <w:rStyle w:val="Hyperlink2"/>
        </w:rPr>
        <w:t xml:space="preserve"> Addition</w:t>
      </w:r>
      <w:bookmarkEnd w:id="46"/>
    </w:p>
    <w:p w14:paraId="4BD192EC" w14:textId="77777777" w:rsidR="000934D5" w:rsidRDefault="000934D5" w:rsidP="000934D5">
      <w:pPr>
        <w:pStyle w:val="BodyText0"/>
        <w:spacing w:before="4"/>
        <w:rPr>
          <w:rStyle w:val="None"/>
          <w:rFonts w:ascii="Helvetica" w:eastAsia="Helvetica" w:hAnsi="Helvetica" w:cs="Helvetica"/>
          <w:b w:val="0"/>
          <w:bCs w:val="0"/>
          <w:sz w:val="15"/>
          <w:szCs w:val="15"/>
        </w:rPr>
      </w:pPr>
    </w:p>
    <w:tbl>
      <w:tblPr>
        <w:tblW w:w="9640" w:type="dxa"/>
        <w:tblInd w:w="6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15"/>
        <w:gridCol w:w="1625"/>
        <w:gridCol w:w="2027"/>
        <w:gridCol w:w="1573"/>
        <w:gridCol w:w="2000"/>
      </w:tblGrid>
      <w:tr w:rsidR="000934D5" w14:paraId="5D8C18E1" w14:textId="77777777" w:rsidTr="00934824">
        <w:trPr>
          <w:trHeight w:val="118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E349C" w14:textId="77777777" w:rsidR="000934D5" w:rsidRDefault="000934D5" w:rsidP="001F6A1C">
            <w:pPr>
              <w:pStyle w:val="TableParagraph"/>
              <w:spacing w:before="5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17"/>
                <w:szCs w:val="17"/>
              </w:rPr>
            </w:pPr>
          </w:p>
          <w:p w14:paraId="50352C72" w14:textId="77777777" w:rsidR="000934D5" w:rsidRDefault="000934D5" w:rsidP="001F6A1C">
            <w:pPr>
              <w:pStyle w:val="TableParagraph"/>
              <w:spacing w:before="0"/>
              <w:ind w:right="277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</w:rPr>
              <w:t>Data Element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70136" w14:textId="77777777" w:rsidR="000934D5" w:rsidRDefault="000934D5" w:rsidP="001F6A1C">
            <w:pPr>
              <w:pStyle w:val="TableParagraph"/>
              <w:spacing w:before="5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28"/>
                <w:szCs w:val="28"/>
              </w:rPr>
            </w:pPr>
          </w:p>
          <w:p w14:paraId="78F62864" w14:textId="77777777" w:rsidR="000934D5" w:rsidRDefault="000934D5" w:rsidP="001F6A1C">
            <w:pPr>
              <w:pStyle w:val="TableParagraph"/>
              <w:spacing w:before="0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</w:rPr>
              <w:t>Control type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871E0" w14:textId="77777777" w:rsidR="000934D5" w:rsidRDefault="000934D5" w:rsidP="001F6A1C">
            <w:pPr>
              <w:pStyle w:val="TableParagraph"/>
              <w:spacing w:before="5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17"/>
                <w:szCs w:val="17"/>
              </w:rPr>
            </w:pPr>
          </w:p>
          <w:p w14:paraId="25B5676F" w14:textId="77777777" w:rsidR="000934D5" w:rsidRDefault="000934D5" w:rsidP="001F6A1C">
            <w:pPr>
              <w:pStyle w:val="TableParagraph"/>
              <w:spacing w:before="0"/>
              <w:ind w:right="348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</w:rPr>
              <w:t>Default Values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DC49F" w14:textId="77777777" w:rsidR="000934D5" w:rsidRDefault="000934D5" w:rsidP="001F6A1C">
            <w:pPr>
              <w:pStyle w:val="TableParagraph"/>
              <w:spacing w:before="5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17"/>
                <w:szCs w:val="17"/>
              </w:rPr>
            </w:pPr>
          </w:p>
          <w:p w14:paraId="317CE38D" w14:textId="77777777" w:rsidR="000934D5" w:rsidRDefault="000934D5" w:rsidP="001F6A1C">
            <w:pPr>
              <w:pStyle w:val="TableParagraph"/>
              <w:spacing w:before="0"/>
              <w:ind w:right="365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</w:rPr>
              <w:t>Editable Field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5F42" w14:textId="77777777" w:rsidR="000934D5" w:rsidRDefault="000934D5" w:rsidP="001F6A1C">
            <w:pPr>
              <w:pStyle w:val="TableParagraph"/>
              <w:spacing w:before="5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17"/>
                <w:szCs w:val="17"/>
              </w:rPr>
            </w:pPr>
          </w:p>
          <w:p w14:paraId="6A7D21F1" w14:textId="77777777" w:rsidR="000934D5" w:rsidRDefault="000934D5" w:rsidP="001F6A1C">
            <w:pPr>
              <w:pStyle w:val="TableParagraph"/>
              <w:spacing w:before="0"/>
              <w:ind w:left="108" w:right="103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</w:rPr>
              <w:t>Mandatory/Not Mandatory</w:t>
            </w:r>
          </w:p>
        </w:tc>
      </w:tr>
      <w:tr w:rsidR="000934D5" w14:paraId="517CB13B" w14:textId="77777777" w:rsidTr="00934824">
        <w:trPr>
          <w:trHeight w:val="376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35304" w14:textId="1D23071D" w:rsidR="000934D5" w:rsidRPr="00A001A1" w:rsidRDefault="00A001A1" w:rsidP="00A001A1">
            <w:pPr>
              <w:pStyle w:val="TableParagraph"/>
              <w:spacing w:before="0" w:line="251" w:lineRule="exact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   </w:t>
            </w:r>
            <w:r w:rsidR="00934824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First</w:t>
            </w:r>
            <w:r w:rsidR="000934D5"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Name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2EB4B425" w14:textId="77777777" w:rsidR="000934D5" w:rsidRPr="00A001A1" w:rsidRDefault="000934D5" w:rsidP="001F6A1C">
            <w:pPr>
              <w:pStyle w:val="TableParagraph"/>
              <w:spacing w:before="131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Textbox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B44C" w14:textId="77777777" w:rsidR="000934D5" w:rsidRPr="00A001A1" w:rsidRDefault="000934D5" w:rsidP="001F6A1C">
            <w:pPr>
              <w:pStyle w:val="TableParagraph"/>
              <w:spacing w:before="131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No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4C50B" w14:textId="77777777" w:rsidR="000934D5" w:rsidRPr="00A001A1" w:rsidRDefault="000934D5" w:rsidP="001F6A1C">
            <w:pPr>
              <w:pStyle w:val="TableParagraph"/>
              <w:spacing w:before="131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Yes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79E7ED04" w14:textId="77777777" w:rsidR="000934D5" w:rsidRPr="00A001A1" w:rsidRDefault="000934D5" w:rsidP="001F6A1C">
            <w:pPr>
              <w:pStyle w:val="TableParagraph"/>
              <w:spacing w:before="131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Mandatory</w:t>
            </w:r>
          </w:p>
        </w:tc>
      </w:tr>
      <w:tr w:rsidR="00934824" w14:paraId="3486E293" w14:textId="77777777" w:rsidTr="00934824">
        <w:trPr>
          <w:trHeight w:val="376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61CC" w14:textId="32D64A1E" w:rsidR="00934824" w:rsidRDefault="00EC4D70" w:rsidP="00EC4D70">
            <w:pPr>
              <w:pStyle w:val="TableParagraph"/>
              <w:spacing w:before="0" w:line="251" w:lineRule="exact"/>
              <w:ind w:left="0"/>
              <w:jc w:val="both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   </w:t>
            </w:r>
            <w:proofErr w:type="spellStart"/>
            <w:r w:rsidR="00934824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LastName</w:t>
            </w:r>
            <w:proofErr w:type="spellEnd"/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7AE3B2D6" w14:textId="4C120082" w:rsidR="00934824" w:rsidRPr="00A001A1" w:rsidRDefault="00934824" w:rsidP="00934824">
            <w:pPr>
              <w:pStyle w:val="TableParagraph"/>
              <w:spacing w:before="131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Textbox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0B2E2" w14:textId="6C0DD1E1" w:rsidR="00934824" w:rsidRPr="00A001A1" w:rsidRDefault="00934824" w:rsidP="00934824">
            <w:pPr>
              <w:pStyle w:val="TableParagraph"/>
              <w:spacing w:before="131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No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B3463" w14:textId="69399B0C" w:rsidR="00934824" w:rsidRPr="00A001A1" w:rsidRDefault="00934824" w:rsidP="00934824">
            <w:pPr>
              <w:pStyle w:val="TableParagraph"/>
              <w:spacing w:before="131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Yes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70457ADA" w14:textId="61FE145E" w:rsidR="00934824" w:rsidRPr="00A001A1" w:rsidRDefault="00934824" w:rsidP="00934824">
            <w:pPr>
              <w:pStyle w:val="TableParagraph"/>
              <w:spacing w:before="131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Mandatory</w:t>
            </w:r>
          </w:p>
        </w:tc>
      </w:tr>
      <w:tr w:rsidR="00934824" w14:paraId="528A8F2C" w14:textId="77777777" w:rsidTr="00934824">
        <w:trPr>
          <w:trHeight w:val="50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2E22D7A6" w14:textId="025A23EB" w:rsidR="00934824" w:rsidRDefault="00934824" w:rsidP="00934824">
            <w:pPr>
              <w:spacing w:line="265" w:lineRule="exact"/>
              <w:ind w:left="107"/>
            </w:pPr>
            <w:r>
              <w:t>Enrollment Date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09B7D1ED" w14:textId="77777777" w:rsidR="00934824" w:rsidRDefault="00934824" w:rsidP="00934824">
            <w:pPr>
              <w:spacing w:before="131"/>
              <w:ind w:left="107"/>
            </w:pPr>
            <w:proofErr w:type="spellStart"/>
            <w:r w:rsidRPr="00A001A1">
              <w:t>Calender</w:t>
            </w:r>
            <w:proofErr w:type="spellEnd"/>
            <w:r w:rsidRPr="00A001A1">
              <w:t>, Textbox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6BFD2F2C" w14:textId="77777777" w:rsidR="00934824" w:rsidRDefault="00934824" w:rsidP="00934824">
            <w:pPr>
              <w:spacing w:before="131"/>
              <w:ind w:left="107"/>
            </w:pPr>
            <w:r w:rsidRPr="00A001A1">
              <w:t>No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6B07AAC6" w14:textId="77777777" w:rsidR="00934824" w:rsidRDefault="00934824" w:rsidP="00934824">
            <w:pPr>
              <w:spacing w:before="131"/>
              <w:ind w:left="107"/>
            </w:pPr>
            <w:r w:rsidRPr="00A001A1">
              <w:t>Yes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202F52DC" w14:textId="77777777" w:rsidR="00934824" w:rsidRDefault="00934824" w:rsidP="00934824">
            <w:pPr>
              <w:spacing w:before="131"/>
              <w:ind w:left="108"/>
            </w:pPr>
            <w:r w:rsidRPr="00A001A1">
              <w:t>Mandatory</w:t>
            </w:r>
          </w:p>
        </w:tc>
      </w:tr>
    </w:tbl>
    <w:p w14:paraId="3F96A665" w14:textId="77777777" w:rsidR="000934D5" w:rsidRDefault="000934D5" w:rsidP="000934D5">
      <w:pPr>
        <w:pStyle w:val="BodyText0"/>
        <w:spacing w:before="4"/>
        <w:ind w:left="888" w:hanging="888"/>
        <w:rPr>
          <w:rStyle w:val="None"/>
          <w:rFonts w:ascii="Helvetica" w:eastAsia="Helvetica" w:hAnsi="Helvetica" w:cs="Helvetica"/>
          <w:b w:val="0"/>
          <w:bCs w:val="0"/>
          <w:sz w:val="15"/>
          <w:szCs w:val="15"/>
        </w:rPr>
      </w:pPr>
    </w:p>
    <w:p w14:paraId="1315A36F" w14:textId="54C3E72A" w:rsidR="00E611BA" w:rsidRPr="000934D5" w:rsidRDefault="000934D5" w:rsidP="000934D5">
      <w:pPr>
        <w:pStyle w:val="Bodytext"/>
        <w:ind w:left="0"/>
      </w:pPr>
      <w:r w:rsidRPr="000934D5">
        <w:rPr>
          <w:rStyle w:val="Hyperlink2"/>
        </w:rPr>
        <w:t>Validate the form to ensure there are no empty fields.</w:t>
      </w:r>
    </w:p>
    <w:p w14:paraId="402BA2E7" w14:textId="0A721F52" w:rsidR="008A410E" w:rsidRDefault="008A410E" w:rsidP="00E611BA">
      <w:pPr>
        <w:pStyle w:val="Bodytext"/>
        <w:ind w:left="0"/>
      </w:pPr>
    </w:p>
    <w:p w14:paraId="65155FFE" w14:textId="04520FBE" w:rsidR="00C07572" w:rsidRDefault="000934D5" w:rsidP="006A42E1">
      <w:pPr>
        <w:pStyle w:val="Bodytext"/>
        <w:numPr>
          <w:ilvl w:val="0"/>
          <w:numId w:val="44"/>
        </w:numPr>
      </w:pPr>
      <w:r w:rsidRPr="000934D5">
        <w:t xml:space="preserve">On Submit, the </w:t>
      </w:r>
      <w:r w:rsidR="00E200C2">
        <w:t>Student</w:t>
      </w:r>
      <w:r w:rsidRPr="000934D5">
        <w:t xml:space="preserve"> details must be stored to database. Display a message, “</w:t>
      </w:r>
      <w:r w:rsidR="00E200C2">
        <w:t>Student</w:t>
      </w:r>
      <w:r w:rsidRPr="000934D5">
        <w:t xml:space="preserve"> added successfully!” and display </w:t>
      </w:r>
      <w:r w:rsidR="00E200C2">
        <w:t>Student</w:t>
      </w:r>
      <w:r w:rsidRPr="000934D5">
        <w:t xml:space="preserve"> details in “Details” view as shown below.</w:t>
      </w:r>
    </w:p>
    <w:p w14:paraId="12EE8F6C" w14:textId="236465D2" w:rsidR="006F7D91" w:rsidRDefault="00EC4D70" w:rsidP="00EC4D70">
      <w:pPr>
        <w:pStyle w:val="Bodytext"/>
        <w:ind w:left="720"/>
      </w:pPr>
      <w:r>
        <w:rPr>
          <w:noProof/>
        </w:rPr>
        <w:lastRenderedPageBreak/>
        <w:drawing>
          <wp:inline distT="0" distB="0" distL="0" distR="0" wp14:anchorId="5DA2F15E" wp14:editId="3D3841DD">
            <wp:extent cx="5733415" cy="3411220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EAEA" w14:textId="0B8EFB0D" w:rsidR="008A410E" w:rsidRDefault="00563C3B" w:rsidP="00992D10">
      <w:pPr>
        <w:pStyle w:val="Heading2"/>
      </w:pPr>
      <w:bookmarkStart w:id="47" w:name="_Toc46996400"/>
      <w:bookmarkStart w:id="48" w:name="_Toc46996508"/>
      <w:r w:rsidRPr="00992D10"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7D7C8FA7" wp14:editId="2B5605BB">
                <wp:simplePos x="0" y="0"/>
                <wp:positionH relativeFrom="page">
                  <wp:posOffset>1599565</wp:posOffset>
                </wp:positionH>
                <wp:positionV relativeFrom="line">
                  <wp:posOffset>520065</wp:posOffset>
                </wp:positionV>
                <wp:extent cx="4582160" cy="914400"/>
                <wp:effectExtent l="8890" t="10160" r="9525" b="8890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16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C0DDD3" w14:textId="416C3FE8" w:rsidR="002E21AD" w:rsidRPr="00563C3B" w:rsidRDefault="002E21AD" w:rsidP="006A42E1">
                            <w:pPr>
                              <w:pStyle w:val="BodyText0"/>
                              <w:numPr>
                                <w:ilvl w:val="0"/>
                                <w:numId w:val="2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spacing w:before="276" w:after="0" w:line="240" w:lineRule="auto"/>
                              <w:ind w:right="0"/>
                              <w:jc w:val="left"/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</w:pPr>
                            <w:r w:rsidRPr="00563C3B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 xml:space="preserve">Steps for displaying Add </w:t>
                            </w:r>
                            <w:r w:rsidR="00FB5061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>Student</w:t>
                            </w:r>
                            <w:r w:rsidRPr="00563C3B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 xml:space="preserve"> Form – Points 1 to</w:t>
                            </w:r>
                            <w:ins w:id="49" w:author="Seshadri Ramasubramanian" w:date="2020-04-14T18:14:00Z">
                              <w:r w:rsidRPr="00563C3B">
                                <w:rPr>
                                  <w:rFonts w:eastAsia="Times New Roman"/>
                                  <w:b w:val="0"/>
                                  <w:bCs w:val="0"/>
                                  <w:color w:val="auto"/>
                                  <w:sz w:val="20"/>
                                </w:rPr>
                                <w:t xml:space="preserve"> </w:t>
                              </w:r>
                            </w:ins>
                            <w:r w:rsidRPr="00563C3B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>3</w:t>
                            </w:r>
                          </w:p>
                          <w:p w14:paraId="530AA4F1" w14:textId="523D8C72" w:rsidR="002E21AD" w:rsidRPr="00563C3B" w:rsidRDefault="002E21AD" w:rsidP="006A42E1">
                            <w:pPr>
                              <w:pStyle w:val="BodyText0"/>
                              <w:numPr>
                                <w:ilvl w:val="0"/>
                                <w:numId w:val="2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spacing w:before="21" w:after="0" w:line="240" w:lineRule="auto"/>
                              <w:ind w:right="0"/>
                              <w:jc w:val="left"/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</w:pPr>
                            <w:r w:rsidRPr="00563C3B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 xml:space="preserve">Steps for storing the details to database - Points </w:t>
                            </w:r>
                            <w:r w:rsidR="00FB5061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>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C8FA7" id="Text Box 24" o:spid="_x0000_s1055" type="#_x0000_t202" style="position:absolute;left:0;text-align:left;margin-left:125.95pt;margin-top:40.95pt;width:360.8pt;height:1in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" filled="f" strokeweight="1pt">
                <v:textbox>
                  <w:txbxContent>
                    <w:p w14:paraId="05C0DDD3" w14:textId="416C3FE8" w:rsidR="002E21AD" w:rsidRPr="00563C3B" w:rsidRDefault="002E21AD" w:rsidP="006A42E1">
                      <w:pPr>
                        <w:pStyle w:val="BodyText0"/>
                        <w:numPr>
                          <w:ilvl w:val="0"/>
                          <w:numId w:val="2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spacing w:before="276" w:after="0" w:line="240" w:lineRule="auto"/>
                        <w:ind w:right="0"/>
                        <w:jc w:val="left"/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</w:pPr>
                      <w:r w:rsidRPr="00563C3B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 xml:space="preserve">Steps for displaying Add </w:t>
                      </w:r>
                      <w:r w:rsidR="00FB5061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>Student</w:t>
                      </w:r>
                      <w:r w:rsidRPr="00563C3B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 xml:space="preserve"> Form – Points 1 to</w:t>
                      </w:r>
                      <w:ins w:id="50" w:author="Seshadri Ramasubramanian" w:date="2020-04-14T18:14:00Z">
                        <w:r w:rsidRPr="00563C3B">
                          <w:rPr>
                            <w:rFonts w:eastAsia="Times New Roman"/>
                            <w:b w:val="0"/>
                            <w:bCs w:val="0"/>
                            <w:color w:val="auto"/>
                            <w:sz w:val="20"/>
                          </w:rPr>
                          <w:t xml:space="preserve"> </w:t>
                        </w:r>
                      </w:ins>
                      <w:r w:rsidRPr="00563C3B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>3</w:t>
                      </w:r>
                    </w:p>
                    <w:p w14:paraId="530AA4F1" w14:textId="523D8C72" w:rsidR="002E21AD" w:rsidRPr="00563C3B" w:rsidRDefault="002E21AD" w:rsidP="006A42E1">
                      <w:pPr>
                        <w:pStyle w:val="BodyText0"/>
                        <w:numPr>
                          <w:ilvl w:val="0"/>
                          <w:numId w:val="2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spacing w:before="21" w:after="0" w:line="240" w:lineRule="auto"/>
                        <w:ind w:right="0"/>
                        <w:jc w:val="left"/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</w:pPr>
                      <w:r w:rsidRPr="00563C3B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 xml:space="preserve">Steps for storing the details to database - Points </w:t>
                      </w:r>
                      <w:r w:rsidR="00FB5061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>2.0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="008A410E" w:rsidRPr="00992D10">
        <w:t>Technical</w:t>
      </w:r>
      <w:r w:rsidR="008A410E">
        <w:t xml:space="preserve"> guidelines</w:t>
      </w:r>
      <w:bookmarkEnd w:id="47"/>
      <w:bookmarkEnd w:id="48"/>
    </w:p>
    <w:p w14:paraId="54F99343" w14:textId="4E6A08A9" w:rsidR="00563C3B" w:rsidRDefault="00563C3B" w:rsidP="00563C3B">
      <w:pPr>
        <w:pStyle w:val="Bodytext"/>
      </w:pPr>
    </w:p>
    <w:p w14:paraId="3D379CDE" w14:textId="185AC275" w:rsidR="00563C3B" w:rsidRPr="00992D10" w:rsidRDefault="00563C3B" w:rsidP="006A42E1">
      <w:pPr>
        <w:pStyle w:val="ListParagraph"/>
        <w:numPr>
          <w:ilvl w:val="0"/>
          <w:numId w:val="37"/>
        </w:numPr>
        <w:rPr>
          <w:rStyle w:val="Hyperlink2"/>
          <w:rFonts w:cs="Arial"/>
        </w:rPr>
      </w:pPr>
      <w:r w:rsidRPr="00992D10">
        <w:rPr>
          <w:rStyle w:val="Hyperlink2"/>
          <w:rFonts w:cs="Arial"/>
        </w:rPr>
        <w:t xml:space="preserve">Create an </w:t>
      </w:r>
      <w:r w:rsidRPr="00992D10">
        <w:rPr>
          <w:rStyle w:val="None"/>
          <w:rFonts w:cs="Arial"/>
          <w:b/>
          <w:bCs/>
        </w:rPr>
        <w:t>‘</w:t>
      </w:r>
      <w:proofErr w:type="spellStart"/>
      <w:r w:rsidRPr="00992D10">
        <w:rPr>
          <w:rStyle w:val="None"/>
          <w:rFonts w:cs="Arial"/>
          <w:b/>
          <w:bCs/>
        </w:rPr>
        <w:t>Add</w:t>
      </w:r>
      <w:r w:rsidR="00FB5061">
        <w:rPr>
          <w:rStyle w:val="None"/>
          <w:rFonts w:cs="Arial"/>
          <w:b/>
          <w:bCs/>
        </w:rPr>
        <w:t>Student</w:t>
      </w:r>
      <w:proofErr w:type="spellEnd"/>
      <w:r w:rsidRPr="00992D10">
        <w:rPr>
          <w:rStyle w:val="None"/>
          <w:rFonts w:cs="Arial"/>
          <w:b/>
          <w:bCs/>
        </w:rPr>
        <w:t xml:space="preserve">’ </w:t>
      </w:r>
      <w:r w:rsidRPr="00992D10">
        <w:rPr>
          <w:rStyle w:val="Hyperlink2"/>
          <w:rFonts w:cs="Arial"/>
        </w:rPr>
        <w:t>action with no arguments. This ‘</w:t>
      </w:r>
      <w:proofErr w:type="spellStart"/>
      <w:r w:rsidRPr="00992D10">
        <w:rPr>
          <w:rStyle w:val="Hyperlink2"/>
          <w:rFonts w:cs="Arial"/>
        </w:rPr>
        <w:t>Add</w:t>
      </w:r>
      <w:r w:rsidR="003E655B">
        <w:rPr>
          <w:rStyle w:val="Hyperlink2"/>
          <w:rFonts w:cs="Arial"/>
        </w:rPr>
        <w:t>S</w:t>
      </w:r>
      <w:r w:rsidR="00FB5061">
        <w:rPr>
          <w:rStyle w:val="Hyperlink2"/>
          <w:rFonts w:cs="Arial"/>
        </w:rPr>
        <w:t>tudent</w:t>
      </w:r>
      <w:proofErr w:type="spellEnd"/>
      <w:r w:rsidRPr="00992D10">
        <w:rPr>
          <w:rStyle w:val="Hyperlink2"/>
          <w:rFonts w:cs="Arial"/>
        </w:rPr>
        <w:t xml:space="preserve">’ action return type must </w:t>
      </w:r>
      <w:proofErr w:type="spellStart"/>
      <w:proofErr w:type="gramStart"/>
      <w:r w:rsidRPr="00992D10">
        <w:rPr>
          <w:rStyle w:val="Hyperlink2"/>
          <w:rFonts w:cs="Arial"/>
        </w:rPr>
        <w:t>be‘</w:t>
      </w:r>
      <w:proofErr w:type="gramEnd"/>
      <w:r w:rsidRPr="00992D10">
        <w:rPr>
          <w:rStyle w:val="Hyperlink2"/>
          <w:rFonts w:cs="Arial"/>
        </w:rPr>
        <w:t>ActionResult</w:t>
      </w:r>
      <w:proofErr w:type="spellEnd"/>
      <w:r w:rsidRPr="00992D10">
        <w:rPr>
          <w:rStyle w:val="Hyperlink2"/>
          <w:rFonts w:cs="Arial"/>
        </w:rPr>
        <w:t>’</w:t>
      </w:r>
    </w:p>
    <w:p w14:paraId="08C46BD2" w14:textId="7DA84263" w:rsidR="00563C3B" w:rsidRPr="00992D10" w:rsidRDefault="00563C3B" w:rsidP="00992D10">
      <w:pPr>
        <w:ind w:firstLine="720"/>
        <w:rPr>
          <w:rStyle w:val="None"/>
          <w:rFonts w:eastAsia="Helvetica" w:cs="Arial"/>
          <w:iCs/>
        </w:rPr>
      </w:pPr>
      <w:r w:rsidRPr="00992D10">
        <w:rPr>
          <w:rStyle w:val="None"/>
          <w:rFonts w:cs="Arial"/>
          <w:iCs/>
        </w:rPr>
        <w:t xml:space="preserve">Controller Specification for </w:t>
      </w:r>
      <w:proofErr w:type="spellStart"/>
      <w:r w:rsidRPr="00992D10">
        <w:rPr>
          <w:rStyle w:val="None"/>
          <w:rFonts w:cs="Arial"/>
          <w:b/>
          <w:bCs/>
          <w:iCs/>
        </w:rPr>
        <w:t>Add</w:t>
      </w:r>
      <w:r w:rsidR="003E655B">
        <w:rPr>
          <w:rStyle w:val="None"/>
          <w:rFonts w:cs="Arial"/>
          <w:b/>
          <w:bCs/>
          <w:iCs/>
        </w:rPr>
        <w:t>S</w:t>
      </w:r>
      <w:r w:rsidR="00FB5061">
        <w:rPr>
          <w:rStyle w:val="None"/>
          <w:rFonts w:cs="Arial"/>
          <w:b/>
          <w:bCs/>
          <w:iCs/>
        </w:rPr>
        <w:t>tudent</w:t>
      </w:r>
      <w:proofErr w:type="spellEnd"/>
      <w:r w:rsidRPr="00992D10">
        <w:rPr>
          <w:rStyle w:val="None"/>
          <w:rFonts w:cs="Arial"/>
          <w:b/>
          <w:bCs/>
          <w:iCs/>
        </w:rPr>
        <w:t xml:space="preserve"> Action </w:t>
      </w:r>
      <w:r w:rsidRPr="00992D10">
        <w:rPr>
          <w:rStyle w:val="None"/>
          <w:rFonts w:cs="Arial"/>
          <w:iCs/>
        </w:rPr>
        <w:t>with no argument</w:t>
      </w:r>
    </w:p>
    <w:tbl>
      <w:tblPr>
        <w:tblW w:w="8641" w:type="dxa"/>
        <w:tblInd w:w="6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8"/>
        <w:gridCol w:w="2513"/>
        <w:gridCol w:w="2249"/>
        <w:gridCol w:w="1351"/>
      </w:tblGrid>
      <w:tr w:rsidR="00563C3B" w:rsidRPr="00563C3B" w14:paraId="041AE228" w14:textId="77777777" w:rsidTr="001F6A1C">
        <w:trPr>
          <w:trHeight w:val="764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72690E35" w14:textId="77777777" w:rsidR="00563C3B" w:rsidRPr="00563C3B" w:rsidRDefault="00563C3B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43530CED" w14:textId="77777777" w:rsidR="00563C3B" w:rsidRPr="00563C3B" w:rsidRDefault="00563C3B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Action Name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6423BBBC" w14:textId="77777777" w:rsidR="00563C3B" w:rsidRPr="00563C3B" w:rsidRDefault="00563C3B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ReturnType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312" w:type="dxa"/>
              <w:bottom w:w="80" w:type="dxa"/>
              <w:right w:w="80" w:type="dxa"/>
            </w:tcMar>
          </w:tcPr>
          <w:p w14:paraId="49E5FAC1" w14:textId="77777777" w:rsidR="00563C3B" w:rsidRPr="00563C3B" w:rsidRDefault="00563C3B" w:rsidP="001F6A1C">
            <w:pPr>
              <w:pStyle w:val="TableParagraph"/>
              <w:spacing w:before="28"/>
              <w:ind w:left="232"/>
              <w:rPr>
                <w:rStyle w:val="None"/>
                <w:rFonts w:ascii="Arial" w:eastAsia="Helvetica" w:hAnsi="Arial" w:cs="Arial"/>
                <w:b/>
                <w:bCs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HTTP</w:t>
            </w:r>
          </w:p>
          <w:p w14:paraId="16D1A7B1" w14:textId="77777777" w:rsidR="00563C3B" w:rsidRPr="00563C3B" w:rsidRDefault="00563C3B" w:rsidP="001F6A1C">
            <w:pPr>
              <w:pStyle w:val="TableParagraph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Method</w:t>
            </w:r>
          </w:p>
        </w:tc>
      </w:tr>
      <w:tr w:rsidR="00563C3B" w:rsidRPr="00563C3B" w14:paraId="0A8ABF83" w14:textId="77777777" w:rsidTr="001F6A1C">
        <w:trPr>
          <w:trHeight w:val="871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1662DC7E" w14:textId="6107686C" w:rsidR="00563C3B" w:rsidRPr="00563C3B" w:rsidRDefault="003E655B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Style w:val="Hyperlink1"/>
                <w:rFonts w:ascii="Arial" w:hAnsi="Arial" w:cs="Arial"/>
                <w:sz w:val="20"/>
                <w:szCs w:val="20"/>
              </w:rPr>
              <w:t>S</w:t>
            </w:r>
            <w:r w:rsidR="00BE4DEC">
              <w:rPr>
                <w:rStyle w:val="Hyperlink1"/>
                <w:rFonts w:ascii="Arial" w:hAnsi="Arial" w:cs="Arial"/>
                <w:sz w:val="20"/>
                <w:szCs w:val="20"/>
              </w:rPr>
              <w:t>tudent</w:t>
            </w:r>
            <w:r w:rsidR="00563C3B" w:rsidRPr="00563C3B">
              <w:rPr>
                <w:rStyle w:val="Hyperlink1"/>
                <w:rFonts w:ascii="Arial" w:hAnsi="Arial" w:cs="Arial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69B19DF2" w14:textId="2E1341EA" w:rsidR="00563C3B" w:rsidRPr="00563C3B" w:rsidRDefault="00563C3B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C3B">
              <w:rPr>
                <w:rStyle w:val="Hyperlink1"/>
                <w:rFonts w:ascii="Arial" w:hAnsi="Arial" w:cs="Arial"/>
                <w:sz w:val="20"/>
                <w:szCs w:val="20"/>
              </w:rPr>
              <w:t>Add</w:t>
            </w:r>
            <w:r w:rsidR="003E655B">
              <w:rPr>
                <w:rStyle w:val="Hyperlink1"/>
                <w:rFonts w:ascii="Arial" w:hAnsi="Arial" w:cs="Arial"/>
                <w:sz w:val="20"/>
                <w:szCs w:val="20"/>
              </w:rPr>
              <w:t>S</w:t>
            </w:r>
            <w:r w:rsidR="00BE4DEC">
              <w:rPr>
                <w:rStyle w:val="Hyperlink1"/>
                <w:rFonts w:ascii="Arial" w:hAnsi="Arial" w:cs="Arial"/>
                <w:sz w:val="20"/>
                <w:szCs w:val="20"/>
              </w:rPr>
              <w:t>tudent</w:t>
            </w:r>
            <w:proofErr w:type="spellEnd"/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5E053463" w14:textId="77777777" w:rsidR="00563C3B" w:rsidRPr="00563C3B" w:rsidRDefault="00563C3B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C3B">
              <w:rPr>
                <w:rStyle w:val="Hyperlink1"/>
                <w:rFonts w:ascii="Arial" w:hAnsi="Arial" w:cs="Arial"/>
                <w:sz w:val="20"/>
                <w:szCs w:val="20"/>
              </w:rPr>
              <w:t>ActionResult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08B7B440" w14:textId="77777777" w:rsidR="00563C3B" w:rsidRPr="00563C3B" w:rsidRDefault="00563C3B" w:rsidP="001F6A1C">
            <w:pPr>
              <w:pStyle w:val="TableParagraph"/>
              <w:spacing w:before="28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1"/>
                <w:rFonts w:ascii="Arial" w:hAnsi="Arial" w:cs="Arial"/>
                <w:sz w:val="20"/>
                <w:szCs w:val="20"/>
              </w:rPr>
              <w:t>GET</w:t>
            </w:r>
          </w:p>
        </w:tc>
      </w:tr>
    </w:tbl>
    <w:p w14:paraId="121F668D" w14:textId="1077C3AD" w:rsidR="00563C3B" w:rsidRPr="00563C3B" w:rsidRDefault="00563C3B" w:rsidP="006A42E1">
      <w:pPr>
        <w:pStyle w:val="ListParagraph"/>
        <w:numPr>
          <w:ilvl w:val="0"/>
          <w:numId w:val="37"/>
        </w:numPr>
      </w:pPr>
      <w:r w:rsidRPr="00992D10">
        <w:rPr>
          <w:rStyle w:val="None"/>
          <w:iCs/>
        </w:rPr>
        <w:t>The ‘Create New’ link is mapped to this action.</w:t>
      </w:r>
      <w:r w:rsidR="00992D10" w:rsidRPr="00992D10">
        <w:rPr>
          <w:rStyle w:val="None"/>
          <w:iCs/>
        </w:rPr>
        <w:t xml:space="preserve"> </w:t>
      </w:r>
      <w:r w:rsidRPr="00992D10">
        <w:rPr>
          <w:rStyle w:val="None"/>
          <w:iCs/>
        </w:rPr>
        <w:t>This action must return ‘</w:t>
      </w:r>
      <w:proofErr w:type="spellStart"/>
      <w:r w:rsidRPr="00992D10">
        <w:rPr>
          <w:rStyle w:val="None"/>
          <w:iCs/>
        </w:rPr>
        <w:t>Add</w:t>
      </w:r>
      <w:r w:rsidR="003E655B">
        <w:rPr>
          <w:rStyle w:val="None"/>
          <w:iCs/>
        </w:rPr>
        <w:t>S</w:t>
      </w:r>
      <w:r w:rsidR="00AB2118">
        <w:rPr>
          <w:rStyle w:val="None"/>
          <w:iCs/>
        </w:rPr>
        <w:t>tudent</w:t>
      </w:r>
      <w:proofErr w:type="spellEnd"/>
      <w:r w:rsidRPr="00992D10">
        <w:rPr>
          <w:rStyle w:val="None"/>
          <w:iCs/>
        </w:rPr>
        <w:t xml:space="preserve">’ View containing the form to enter the </w:t>
      </w:r>
      <w:proofErr w:type="spellStart"/>
      <w:r w:rsidR="003E655B">
        <w:rPr>
          <w:rStyle w:val="None"/>
          <w:iCs/>
        </w:rPr>
        <w:t>S</w:t>
      </w:r>
      <w:r w:rsidR="00AB2118">
        <w:rPr>
          <w:rStyle w:val="None"/>
          <w:iCs/>
        </w:rPr>
        <w:t>tudent</w:t>
      </w:r>
      <w:r w:rsidRPr="00992D10">
        <w:rPr>
          <w:rStyle w:val="None"/>
          <w:iCs/>
        </w:rPr>
        <w:t>details</w:t>
      </w:r>
      <w:proofErr w:type="spellEnd"/>
      <w:r w:rsidRPr="00992D10">
        <w:rPr>
          <w:rStyle w:val="Hyperlink2"/>
          <w:rFonts w:ascii="Arial" w:hAnsi="Arial" w:cs="Arial"/>
          <w:sz w:val="20"/>
          <w:szCs w:val="20"/>
        </w:rPr>
        <w:t>.</w:t>
      </w:r>
    </w:p>
    <w:p w14:paraId="7EFE5D46" w14:textId="77777777" w:rsidR="00563C3B" w:rsidRDefault="00563C3B" w:rsidP="00563C3B">
      <w:pPr>
        <w:rPr>
          <w:rStyle w:val="Hyperlink2"/>
        </w:rPr>
      </w:pPr>
      <w:bookmarkStart w:id="51" w:name="_Toc37681834"/>
      <w:r>
        <w:rPr>
          <w:rStyle w:val="Hyperlink2"/>
          <w:lang w:val="de-DE"/>
        </w:rPr>
        <w:t>Note:</w:t>
      </w:r>
      <w:bookmarkEnd w:id="51"/>
    </w:p>
    <w:p w14:paraId="517EF353" w14:textId="77777777" w:rsidR="00563C3B" w:rsidRPr="00563C3B" w:rsidRDefault="00563C3B" w:rsidP="006A42E1">
      <w:pPr>
        <w:pStyle w:val="ListParagraph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563C3B">
        <w:rPr>
          <w:rStyle w:val="Hyperlink2"/>
          <w:rFonts w:ascii="Arial" w:hAnsi="Arial" w:cs="Arial"/>
          <w:sz w:val="20"/>
          <w:szCs w:val="20"/>
        </w:rPr>
        <w:t>Use ‘</w:t>
      </w:r>
      <w:proofErr w:type="spellStart"/>
      <w:r w:rsidRPr="00563C3B">
        <w:rPr>
          <w:rStyle w:val="None"/>
          <w:rFonts w:ascii="Arial" w:hAnsi="Arial" w:cs="Arial"/>
          <w:b/>
          <w:bCs/>
          <w:sz w:val="20"/>
          <w:szCs w:val="20"/>
        </w:rPr>
        <w:t>HTMLHelper</w:t>
      </w:r>
      <w:proofErr w:type="spellEnd"/>
      <w:r w:rsidRPr="00563C3B">
        <w:rPr>
          <w:rStyle w:val="None"/>
          <w:rFonts w:ascii="Arial" w:hAnsi="Arial" w:cs="Arial"/>
          <w:b/>
          <w:bCs/>
          <w:sz w:val="20"/>
          <w:szCs w:val="20"/>
        </w:rPr>
        <w:t xml:space="preserve">’ </w:t>
      </w:r>
      <w:r w:rsidRPr="00563C3B">
        <w:rPr>
          <w:rStyle w:val="Hyperlink2"/>
          <w:rFonts w:ascii="Arial" w:hAnsi="Arial" w:cs="Arial"/>
          <w:sz w:val="20"/>
          <w:szCs w:val="20"/>
        </w:rPr>
        <w:t xml:space="preserve">to create </w:t>
      </w:r>
      <w:proofErr w:type="spellStart"/>
      <w:r w:rsidRPr="00563C3B">
        <w:rPr>
          <w:rStyle w:val="Hyperlink2"/>
          <w:rFonts w:ascii="Arial" w:hAnsi="Arial" w:cs="Arial"/>
          <w:sz w:val="20"/>
          <w:szCs w:val="20"/>
        </w:rPr>
        <w:t>aform</w:t>
      </w:r>
      <w:proofErr w:type="spellEnd"/>
      <w:r w:rsidRPr="00563C3B">
        <w:rPr>
          <w:rStyle w:val="Hyperlink2"/>
          <w:rFonts w:ascii="Arial" w:hAnsi="Arial" w:cs="Arial"/>
          <w:sz w:val="20"/>
          <w:szCs w:val="20"/>
        </w:rPr>
        <w:t>.</w:t>
      </w:r>
    </w:p>
    <w:p w14:paraId="0E49A8F9" w14:textId="77777777" w:rsidR="00563C3B" w:rsidRPr="00563C3B" w:rsidRDefault="00563C3B" w:rsidP="006A42E1">
      <w:pPr>
        <w:pStyle w:val="ListParagraph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/>
        <w:ind w:right="445"/>
        <w:contextualSpacing w:val="0"/>
        <w:jc w:val="both"/>
        <w:rPr>
          <w:rFonts w:ascii="Arial" w:hAnsi="Arial" w:cs="Arial"/>
          <w:sz w:val="20"/>
          <w:szCs w:val="20"/>
        </w:rPr>
      </w:pPr>
      <w:r w:rsidRPr="00563C3B">
        <w:rPr>
          <w:rStyle w:val="Hyperlink2"/>
          <w:rFonts w:ascii="Arial" w:hAnsi="Arial" w:cs="Arial"/>
          <w:sz w:val="20"/>
          <w:szCs w:val="20"/>
        </w:rPr>
        <w:t xml:space="preserve">Using </w:t>
      </w:r>
      <w:proofErr w:type="spellStart"/>
      <w:r w:rsidRPr="00563C3B">
        <w:rPr>
          <w:rStyle w:val="Hyperlink2"/>
          <w:rFonts w:ascii="Arial" w:hAnsi="Arial" w:cs="Arial"/>
          <w:sz w:val="20"/>
          <w:szCs w:val="20"/>
        </w:rPr>
        <w:t>HTMLHelper</w:t>
      </w:r>
      <w:proofErr w:type="spellEnd"/>
      <w:r w:rsidRPr="00563C3B">
        <w:rPr>
          <w:rStyle w:val="Hyperlink2"/>
          <w:rFonts w:ascii="Arial" w:hAnsi="Arial" w:cs="Arial"/>
          <w:sz w:val="20"/>
          <w:szCs w:val="20"/>
        </w:rPr>
        <w:t xml:space="preserve"> will automatically create ‘id’ for all the </w:t>
      </w:r>
      <w:proofErr w:type="spellStart"/>
      <w:r w:rsidRPr="00563C3B">
        <w:rPr>
          <w:rStyle w:val="Hyperlink2"/>
          <w:rFonts w:ascii="Arial" w:hAnsi="Arial" w:cs="Arial"/>
          <w:sz w:val="20"/>
          <w:szCs w:val="20"/>
        </w:rPr>
        <w:t>formelement</w:t>
      </w:r>
      <w:proofErr w:type="spellEnd"/>
      <w:r w:rsidRPr="00563C3B">
        <w:rPr>
          <w:rStyle w:val="Hyperlink2"/>
          <w:rFonts w:ascii="Arial" w:hAnsi="Arial" w:cs="Arial"/>
          <w:sz w:val="20"/>
          <w:szCs w:val="20"/>
        </w:rPr>
        <w:t xml:space="preserve"> like the input box, drop-down. These ‘id’ is required for auto-evaluation.</w:t>
      </w:r>
    </w:p>
    <w:p w14:paraId="3AE40890" w14:textId="77777777" w:rsidR="00563C3B" w:rsidRPr="00992D10" w:rsidRDefault="00563C3B" w:rsidP="00992D10">
      <w:pPr>
        <w:pStyle w:val="BodyText0"/>
        <w:spacing w:line="316" w:lineRule="exact"/>
        <w:ind w:left="437"/>
        <w:jc w:val="left"/>
        <w:rPr>
          <w:rStyle w:val="Hyperlink2"/>
          <w:rFonts w:eastAsia="Calibri"/>
          <w:b w:val="0"/>
          <w:bCs w:val="0"/>
          <w:color w:val="auto"/>
        </w:rPr>
      </w:pPr>
      <w:r w:rsidRPr="00992D10">
        <w:rPr>
          <w:rStyle w:val="Hyperlink2"/>
          <w:rFonts w:eastAsia="Calibri" w:cs="Arial"/>
          <w:b w:val="0"/>
          <w:bCs w:val="0"/>
          <w:color w:val="auto"/>
          <w:sz w:val="20"/>
        </w:rPr>
        <w:lastRenderedPageBreak/>
        <w:t>Like,</w:t>
      </w:r>
    </w:p>
    <w:p w14:paraId="1FA1C173" w14:textId="457EDAD1" w:rsidR="00563C3B" w:rsidRPr="00992D10" w:rsidRDefault="00563C3B" w:rsidP="00992D10">
      <w:pPr>
        <w:pStyle w:val="BodyText0"/>
        <w:spacing w:before="25" w:line="259" w:lineRule="auto"/>
        <w:ind w:left="720" w:right="4032"/>
        <w:jc w:val="left"/>
        <w:rPr>
          <w:rStyle w:val="Hyperlink2"/>
          <w:rFonts w:eastAsia="Calibri"/>
          <w:b w:val="0"/>
          <w:bCs w:val="0"/>
          <w:color w:val="auto"/>
        </w:rPr>
      </w:pPr>
      <w:r w:rsidRPr="00992D10">
        <w:rPr>
          <w:rStyle w:val="Hyperlink2"/>
          <w:rFonts w:eastAsia="Calibri" w:cs="Arial"/>
          <w:b w:val="0"/>
          <w:bCs w:val="0"/>
          <w:color w:val="auto"/>
          <w:sz w:val="20"/>
        </w:rPr>
        <w:t>id="Name" id="Type of food</w:t>
      </w:r>
      <w:proofErr w:type="gramStart"/>
      <w:r w:rsidRPr="00992D10">
        <w:rPr>
          <w:rStyle w:val="Hyperlink2"/>
          <w:rFonts w:eastAsia="Calibri" w:cs="Arial"/>
          <w:b w:val="0"/>
          <w:bCs w:val="0"/>
          <w:color w:val="auto"/>
          <w:sz w:val="20"/>
        </w:rPr>
        <w:t>"  id</w:t>
      </w:r>
      <w:proofErr w:type="gramEnd"/>
      <w:r w:rsidRPr="00992D10">
        <w:rPr>
          <w:rStyle w:val="Hyperlink2"/>
          <w:rFonts w:eastAsia="Calibri" w:cs="Arial"/>
          <w:b w:val="0"/>
          <w:bCs w:val="0"/>
          <w:color w:val="auto"/>
          <w:sz w:val="20"/>
        </w:rPr>
        <w:t>="Submit"</w:t>
      </w:r>
    </w:p>
    <w:p w14:paraId="1B871625" w14:textId="77777777" w:rsidR="00563C3B" w:rsidRPr="00992D10" w:rsidRDefault="00563C3B" w:rsidP="00992D10">
      <w:pPr>
        <w:pStyle w:val="BodyText0"/>
        <w:spacing w:before="184"/>
        <w:ind w:firstLine="720"/>
        <w:jc w:val="left"/>
        <w:rPr>
          <w:rStyle w:val="Hyperlink2"/>
          <w:rFonts w:eastAsia="Calibri"/>
          <w:b w:val="0"/>
          <w:bCs w:val="0"/>
          <w:color w:val="auto"/>
        </w:rPr>
      </w:pPr>
      <w:r w:rsidRPr="00992D10">
        <w:rPr>
          <w:rStyle w:val="Hyperlink2"/>
          <w:rFonts w:eastAsia="Calibri" w:cs="Arial"/>
          <w:b w:val="0"/>
          <w:bCs w:val="0"/>
          <w:color w:val="auto"/>
          <w:sz w:val="20"/>
        </w:rPr>
        <w:t>id of ‘submit’ button must be ‘Submit’</w:t>
      </w:r>
    </w:p>
    <w:p w14:paraId="28695A37" w14:textId="4DAA960F" w:rsidR="00563C3B" w:rsidRPr="00E81984" w:rsidRDefault="00563C3B" w:rsidP="006A42E1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5" w:after="0" w:line="240" w:lineRule="auto"/>
        <w:ind w:right="116"/>
        <w:rPr>
          <w:rFonts w:cs="Arial"/>
        </w:rPr>
      </w:pPr>
      <w:r w:rsidRPr="00E81984">
        <w:rPr>
          <w:rStyle w:val="Hyperlink2"/>
          <w:rFonts w:ascii="Arial" w:hAnsi="Arial" w:cs="Arial"/>
          <w:sz w:val="20"/>
          <w:szCs w:val="20"/>
        </w:rPr>
        <w:t xml:space="preserve">Create an </w:t>
      </w:r>
      <w:r w:rsidRPr="00E81984">
        <w:rPr>
          <w:rStyle w:val="None"/>
          <w:rFonts w:ascii="Arial" w:hAnsi="Arial" w:cs="Arial"/>
          <w:b/>
          <w:bCs/>
          <w:sz w:val="20"/>
          <w:szCs w:val="20"/>
        </w:rPr>
        <w:t>‘</w:t>
      </w:r>
      <w:proofErr w:type="spellStart"/>
      <w:proofErr w:type="gramStart"/>
      <w:r w:rsidRPr="00E81984">
        <w:rPr>
          <w:rStyle w:val="None"/>
          <w:rFonts w:ascii="Arial" w:hAnsi="Arial" w:cs="Arial"/>
          <w:b/>
          <w:bCs/>
          <w:sz w:val="20"/>
          <w:szCs w:val="20"/>
        </w:rPr>
        <w:t>Add</w:t>
      </w:r>
      <w:r w:rsidR="00AB2118">
        <w:rPr>
          <w:rStyle w:val="None"/>
          <w:rFonts w:ascii="Arial" w:hAnsi="Arial" w:cs="Arial"/>
          <w:b/>
          <w:bCs/>
          <w:sz w:val="20"/>
          <w:szCs w:val="20"/>
        </w:rPr>
        <w:t>Student</w:t>
      </w:r>
      <w:proofErr w:type="spellEnd"/>
      <w:r w:rsidRPr="00E81984">
        <w:rPr>
          <w:rStyle w:val="None"/>
          <w:rFonts w:ascii="Arial" w:hAnsi="Arial" w:cs="Arial"/>
          <w:b/>
          <w:bCs/>
          <w:sz w:val="20"/>
          <w:szCs w:val="20"/>
        </w:rPr>
        <w:t xml:space="preserve"> ’</w:t>
      </w:r>
      <w:proofErr w:type="gramEnd"/>
      <w:r w:rsidRPr="00E81984">
        <w:rPr>
          <w:rStyle w:val="None"/>
          <w:rFonts w:ascii="Arial" w:hAnsi="Arial" w:cs="Arial"/>
          <w:b/>
          <w:bCs/>
          <w:sz w:val="20"/>
          <w:szCs w:val="20"/>
        </w:rPr>
        <w:t xml:space="preserve"> </w:t>
      </w:r>
      <w:r w:rsidRPr="00E81984">
        <w:rPr>
          <w:rStyle w:val="Hyperlink2"/>
          <w:rFonts w:ascii="Arial" w:hAnsi="Arial" w:cs="Arial"/>
          <w:sz w:val="20"/>
          <w:szCs w:val="20"/>
        </w:rPr>
        <w:t>action (</w:t>
      </w:r>
      <w:proofErr w:type="spellStart"/>
      <w:r w:rsidRPr="00E81984">
        <w:rPr>
          <w:rStyle w:val="Hyperlink2"/>
          <w:rFonts w:ascii="Arial" w:hAnsi="Arial" w:cs="Arial"/>
          <w:sz w:val="20"/>
          <w:szCs w:val="20"/>
        </w:rPr>
        <w:t>HttpPost</w:t>
      </w:r>
      <w:proofErr w:type="spellEnd"/>
      <w:r w:rsidRPr="00E81984">
        <w:rPr>
          <w:rStyle w:val="Hyperlink2"/>
          <w:rFonts w:ascii="Arial" w:hAnsi="Arial" w:cs="Arial"/>
          <w:sz w:val="20"/>
          <w:szCs w:val="20"/>
        </w:rPr>
        <w:t xml:space="preserve">) with </w:t>
      </w:r>
      <w:r w:rsidRPr="00E81984">
        <w:rPr>
          <w:rStyle w:val="None"/>
          <w:rFonts w:ascii="Arial" w:hAnsi="Arial" w:cs="Arial"/>
          <w:b/>
          <w:bCs/>
          <w:sz w:val="20"/>
          <w:szCs w:val="20"/>
        </w:rPr>
        <w:t>“</w:t>
      </w:r>
      <w:r w:rsidR="003E655B">
        <w:rPr>
          <w:rStyle w:val="None"/>
          <w:rFonts w:ascii="Arial" w:hAnsi="Arial" w:cs="Arial"/>
          <w:b/>
          <w:bCs/>
          <w:sz w:val="20"/>
          <w:szCs w:val="20"/>
        </w:rPr>
        <w:t>School</w:t>
      </w:r>
      <w:r w:rsidRPr="00E81984">
        <w:rPr>
          <w:rStyle w:val="None"/>
          <w:rFonts w:ascii="Arial" w:hAnsi="Arial" w:cs="Arial"/>
          <w:b/>
          <w:bCs/>
          <w:sz w:val="20"/>
          <w:szCs w:val="20"/>
        </w:rPr>
        <w:t xml:space="preserve">” </w:t>
      </w:r>
      <w:r w:rsidRPr="00E81984">
        <w:rPr>
          <w:rStyle w:val="Hyperlink2"/>
          <w:rFonts w:ascii="Arial" w:hAnsi="Arial" w:cs="Arial"/>
          <w:sz w:val="20"/>
          <w:szCs w:val="20"/>
        </w:rPr>
        <w:t>model as arguments in the ‘</w:t>
      </w:r>
      <w:proofErr w:type="spellStart"/>
      <w:r w:rsidR="003E655B">
        <w:rPr>
          <w:rStyle w:val="Hyperlink2"/>
          <w:rFonts w:ascii="Arial" w:hAnsi="Arial" w:cs="Arial"/>
          <w:sz w:val="20"/>
          <w:szCs w:val="20"/>
        </w:rPr>
        <w:t>School</w:t>
      </w:r>
      <w:r w:rsidRPr="00E81984">
        <w:rPr>
          <w:rStyle w:val="Hyperlink2"/>
          <w:rFonts w:ascii="Arial" w:hAnsi="Arial" w:cs="Arial"/>
          <w:sz w:val="20"/>
          <w:szCs w:val="20"/>
        </w:rPr>
        <w:t>Controller</w:t>
      </w:r>
      <w:proofErr w:type="spellEnd"/>
      <w:r w:rsidRPr="00E81984">
        <w:rPr>
          <w:rStyle w:val="Hyperlink2"/>
          <w:rFonts w:ascii="Arial" w:hAnsi="Arial" w:cs="Arial"/>
          <w:sz w:val="20"/>
          <w:szCs w:val="20"/>
        </w:rPr>
        <w:t>’. This ‘</w:t>
      </w:r>
      <w:proofErr w:type="spellStart"/>
      <w:r w:rsidRPr="00E81984">
        <w:rPr>
          <w:rStyle w:val="Hyperlink2"/>
          <w:rFonts w:ascii="Arial" w:hAnsi="Arial" w:cs="Arial"/>
          <w:sz w:val="20"/>
          <w:szCs w:val="20"/>
        </w:rPr>
        <w:t>Add</w:t>
      </w:r>
      <w:r w:rsidR="003E655B">
        <w:rPr>
          <w:rStyle w:val="Hyperlink2"/>
          <w:rFonts w:ascii="Arial" w:hAnsi="Arial" w:cs="Arial"/>
          <w:sz w:val="20"/>
          <w:szCs w:val="20"/>
        </w:rPr>
        <w:t>School</w:t>
      </w:r>
      <w:proofErr w:type="spellEnd"/>
      <w:r w:rsidRPr="00E81984">
        <w:rPr>
          <w:rStyle w:val="Hyperlink2"/>
          <w:rFonts w:ascii="Arial" w:hAnsi="Arial" w:cs="Arial"/>
          <w:sz w:val="20"/>
          <w:szCs w:val="20"/>
        </w:rPr>
        <w:t>’ action return type must be ‘</w:t>
      </w:r>
      <w:proofErr w:type="spellStart"/>
      <w:r w:rsidRPr="00E81984">
        <w:rPr>
          <w:rStyle w:val="Hyperlink2"/>
          <w:rFonts w:ascii="Arial" w:hAnsi="Arial" w:cs="Arial"/>
          <w:sz w:val="20"/>
          <w:szCs w:val="20"/>
        </w:rPr>
        <w:t>ActionResult</w:t>
      </w:r>
      <w:proofErr w:type="spellEnd"/>
      <w:r w:rsidRPr="00E81984">
        <w:rPr>
          <w:rStyle w:val="Hyperlink2"/>
          <w:rFonts w:ascii="Arial" w:hAnsi="Arial" w:cs="Arial"/>
          <w:sz w:val="20"/>
          <w:szCs w:val="20"/>
        </w:rPr>
        <w:t>’.</w:t>
      </w:r>
    </w:p>
    <w:p w14:paraId="6CB6C279" w14:textId="77777777" w:rsidR="00563C3B" w:rsidRDefault="00563C3B" w:rsidP="00563C3B">
      <w:pPr>
        <w:pStyle w:val="BodyText0"/>
        <w:spacing w:before="8"/>
        <w:rPr>
          <w:rStyle w:val="Hyperlink2"/>
          <w:sz w:val="23"/>
          <w:szCs w:val="23"/>
        </w:rPr>
      </w:pPr>
    </w:p>
    <w:p w14:paraId="3A4F9BA3" w14:textId="328DFF3B" w:rsidR="00563C3B" w:rsidRPr="00E81984" w:rsidRDefault="00563C3B" w:rsidP="00563C3B">
      <w:pPr>
        <w:pStyle w:val="Body"/>
        <w:spacing w:before="1"/>
        <w:ind w:left="880"/>
        <w:rPr>
          <w:rStyle w:val="None"/>
          <w:rFonts w:eastAsia="Helvetica" w:cs="Arial"/>
          <w:iCs/>
        </w:rPr>
      </w:pPr>
      <w:r w:rsidRPr="00E81984">
        <w:rPr>
          <w:rStyle w:val="None"/>
          <w:rFonts w:cs="Arial"/>
          <w:iCs/>
        </w:rPr>
        <w:t xml:space="preserve">Controller Specification for </w:t>
      </w:r>
      <w:proofErr w:type="spellStart"/>
      <w:r w:rsidRPr="00E81984">
        <w:rPr>
          <w:rStyle w:val="None"/>
          <w:rFonts w:cs="Arial"/>
          <w:b/>
          <w:bCs/>
          <w:iCs/>
        </w:rPr>
        <w:t>Add</w:t>
      </w:r>
      <w:r w:rsidR="003E655B">
        <w:rPr>
          <w:rStyle w:val="None"/>
          <w:rFonts w:cs="Arial"/>
          <w:b/>
          <w:bCs/>
          <w:iCs/>
        </w:rPr>
        <w:t>School</w:t>
      </w:r>
      <w:proofErr w:type="spellEnd"/>
      <w:r w:rsidRPr="00E81984">
        <w:rPr>
          <w:rStyle w:val="None"/>
          <w:rFonts w:cs="Arial"/>
          <w:b/>
          <w:bCs/>
          <w:iCs/>
        </w:rPr>
        <w:t xml:space="preserve"> Action </w:t>
      </w:r>
      <w:r w:rsidRPr="00E81984">
        <w:rPr>
          <w:rStyle w:val="None"/>
          <w:rFonts w:cs="Arial"/>
          <w:iCs/>
        </w:rPr>
        <w:t>with argument</w:t>
      </w:r>
    </w:p>
    <w:tbl>
      <w:tblPr>
        <w:tblW w:w="8641" w:type="dxa"/>
        <w:tblInd w:w="6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8"/>
        <w:gridCol w:w="2513"/>
        <w:gridCol w:w="2249"/>
        <w:gridCol w:w="1351"/>
      </w:tblGrid>
      <w:tr w:rsidR="00563C3B" w:rsidRPr="00563C3B" w14:paraId="7C36572A" w14:textId="77777777" w:rsidTr="001F6A1C">
        <w:trPr>
          <w:trHeight w:val="764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1B128379" w14:textId="77777777" w:rsidR="00563C3B" w:rsidRPr="00563C3B" w:rsidRDefault="00563C3B" w:rsidP="001F6A1C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304A88D5" w14:textId="77777777" w:rsidR="00563C3B" w:rsidRPr="00563C3B" w:rsidRDefault="00563C3B" w:rsidP="001F6A1C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Action Name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36701EFC" w14:textId="77777777" w:rsidR="00563C3B" w:rsidRPr="00563C3B" w:rsidRDefault="00563C3B" w:rsidP="001F6A1C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ReturnType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312" w:type="dxa"/>
              <w:bottom w:w="80" w:type="dxa"/>
              <w:right w:w="80" w:type="dxa"/>
            </w:tcMar>
          </w:tcPr>
          <w:p w14:paraId="06616797" w14:textId="77777777" w:rsidR="00563C3B" w:rsidRPr="00563C3B" w:rsidRDefault="00563C3B" w:rsidP="001F6A1C">
            <w:pPr>
              <w:pStyle w:val="TableParagraph"/>
              <w:ind w:left="232"/>
              <w:rPr>
                <w:rStyle w:val="None"/>
                <w:rFonts w:ascii="Arial" w:eastAsia="Helvetica" w:hAnsi="Arial" w:cs="Arial"/>
                <w:b/>
                <w:bCs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HTTP</w:t>
            </w:r>
          </w:p>
          <w:p w14:paraId="61CFCE9D" w14:textId="77777777" w:rsidR="00563C3B" w:rsidRPr="00563C3B" w:rsidRDefault="00563C3B" w:rsidP="001F6A1C">
            <w:pPr>
              <w:pStyle w:val="TableParagraph"/>
              <w:spacing w:before="28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Method</w:t>
            </w:r>
          </w:p>
        </w:tc>
      </w:tr>
      <w:tr w:rsidR="00563C3B" w:rsidRPr="00563C3B" w14:paraId="3F903742" w14:textId="77777777" w:rsidTr="001F6A1C">
        <w:trPr>
          <w:trHeight w:val="958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4BBAE94F" w14:textId="71A1FBED" w:rsidR="00563C3B" w:rsidRPr="00E81984" w:rsidRDefault="00AB2118" w:rsidP="001F6A1C">
            <w:pPr>
              <w:pStyle w:val="TableParagraph"/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Student</w:t>
            </w:r>
            <w:r w:rsidR="00563C3B" w:rsidRPr="00E8198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Controller</w:t>
            </w:r>
            <w:proofErr w:type="spellEnd"/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5" w:type="dxa"/>
            </w:tcMar>
          </w:tcPr>
          <w:p w14:paraId="5C9549B3" w14:textId="799A08AD" w:rsidR="00563C3B" w:rsidRPr="00E81984" w:rsidRDefault="00563C3B" w:rsidP="001F6A1C">
            <w:pPr>
              <w:pStyle w:val="TableParagraph"/>
              <w:spacing w:line="259" w:lineRule="auto"/>
              <w:ind w:right="5"/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 w:rsidRPr="00E8198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Add</w:t>
            </w:r>
            <w:r w:rsidR="003E655B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S</w:t>
            </w:r>
            <w:r w:rsidR="00AB2118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tudent</w:t>
            </w:r>
            <w:proofErr w:type="spellEnd"/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6639353C" w14:textId="77777777" w:rsidR="00563C3B" w:rsidRPr="00E81984" w:rsidRDefault="00563C3B" w:rsidP="001F6A1C">
            <w:pPr>
              <w:pStyle w:val="TableParagraph"/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 w:rsidRPr="00E8198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ActionResult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3BBC3D80" w14:textId="77777777" w:rsidR="00563C3B" w:rsidRPr="00E81984" w:rsidRDefault="00563C3B" w:rsidP="001F6A1C">
            <w:pPr>
              <w:pStyle w:val="TableParagraph"/>
              <w:ind w:left="108"/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</w:pPr>
            <w:r w:rsidRPr="00E8198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POST</w:t>
            </w:r>
          </w:p>
        </w:tc>
      </w:tr>
    </w:tbl>
    <w:p w14:paraId="1AA4BE10" w14:textId="77777777" w:rsidR="00563C3B" w:rsidRPr="00563C3B" w:rsidRDefault="00563C3B" w:rsidP="00563C3B">
      <w:pPr>
        <w:pStyle w:val="Body"/>
        <w:spacing w:before="1"/>
        <w:ind w:left="525" w:hanging="525"/>
        <w:rPr>
          <w:rStyle w:val="None"/>
          <w:rFonts w:eastAsia="Helvetica" w:cs="Arial"/>
          <w:i/>
          <w:iCs/>
        </w:rPr>
      </w:pPr>
    </w:p>
    <w:p w14:paraId="4CDDBEA6" w14:textId="277103E2" w:rsidR="00563C3B" w:rsidRPr="00E81984" w:rsidRDefault="00563C3B" w:rsidP="006A42E1">
      <w:pPr>
        <w:pStyle w:val="ListParagraph"/>
        <w:numPr>
          <w:ilvl w:val="0"/>
          <w:numId w:val="37"/>
        </w:numPr>
      </w:pPr>
      <w:r w:rsidRPr="00E81984">
        <w:rPr>
          <w:rStyle w:val="Hyperlink2"/>
          <w:rFonts w:ascii="Arial" w:hAnsi="Arial" w:cs="Arial"/>
          <w:sz w:val="20"/>
          <w:szCs w:val="20"/>
        </w:rPr>
        <w:t>This ‘</w:t>
      </w:r>
      <w:proofErr w:type="spellStart"/>
      <w:r w:rsidRPr="00E81984">
        <w:rPr>
          <w:rStyle w:val="Hyperlink2"/>
          <w:rFonts w:ascii="Arial" w:hAnsi="Arial" w:cs="Arial"/>
          <w:sz w:val="20"/>
          <w:szCs w:val="20"/>
        </w:rPr>
        <w:t>Add</w:t>
      </w:r>
      <w:r w:rsidR="00AB2118">
        <w:rPr>
          <w:rStyle w:val="Hyperlink2"/>
          <w:rFonts w:ascii="Arial" w:hAnsi="Arial" w:cs="Arial"/>
          <w:sz w:val="20"/>
          <w:szCs w:val="20"/>
        </w:rPr>
        <w:t>Student</w:t>
      </w:r>
      <w:proofErr w:type="spellEnd"/>
      <w:r w:rsidRPr="00E81984">
        <w:rPr>
          <w:rStyle w:val="Hyperlink2"/>
          <w:rFonts w:ascii="Arial" w:hAnsi="Arial" w:cs="Arial"/>
          <w:sz w:val="20"/>
          <w:szCs w:val="20"/>
        </w:rPr>
        <w:t xml:space="preserve">’ action is implemented as POST to get the values of </w:t>
      </w:r>
      <w:r w:rsidR="00AB2118">
        <w:rPr>
          <w:rStyle w:val="Hyperlink2"/>
          <w:rFonts w:ascii="Arial" w:hAnsi="Arial" w:cs="Arial"/>
          <w:sz w:val="20"/>
          <w:szCs w:val="20"/>
        </w:rPr>
        <w:t>Student</w:t>
      </w:r>
      <w:r w:rsidRPr="00E81984">
        <w:rPr>
          <w:rStyle w:val="Hyperlink2"/>
          <w:rFonts w:ascii="Arial" w:hAnsi="Arial" w:cs="Arial"/>
          <w:sz w:val="20"/>
          <w:szCs w:val="20"/>
        </w:rPr>
        <w:t xml:space="preserve"> details posted from the form.</w:t>
      </w:r>
    </w:p>
    <w:p w14:paraId="2AB0B7B9" w14:textId="151AEDFB" w:rsidR="00E81984" w:rsidRPr="00E81984" w:rsidRDefault="00563C3B" w:rsidP="006A42E1">
      <w:pPr>
        <w:pStyle w:val="ListParagraph"/>
        <w:numPr>
          <w:ilvl w:val="0"/>
          <w:numId w:val="37"/>
        </w:numPr>
        <w:rPr>
          <w:rStyle w:val="Hyperlink2"/>
          <w:rFonts w:cs="Arial"/>
        </w:rPr>
      </w:pPr>
      <w:r w:rsidRPr="00E81984">
        <w:rPr>
          <w:rStyle w:val="Hyperlink2"/>
          <w:rFonts w:ascii="Arial" w:hAnsi="Arial" w:cs="Arial"/>
          <w:sz w:val="20"/>
          <w:szCs w:val="20"/>
        </w:rPr>
        <w:t xml:space="preserve">Use </w:t>
      </w:r>
      <w:r w:rsidRPr="00E81984">
        <w:rPr>
          <w:rStyle w:val="None"/>
          <w:rFonts w:ascii="Arial" w:hAnsi="Arial" w:cs="Arial"/>
          <w:b/>
          <w:bCs/>
          <w:sz w:val="20"/>
          <w:szCs w:val="20"/>
        </w:rPr>
        <w:t xml:space="preserve">Entity framework </w:t>
      </w:r>
      <w:r w:rsidRPr="00E81984">
        <w:rPr>
          <w:rStyle w:val="Hyperlink2"/>
          <w:rFonts w:ascii="Arial" w:hAnsi="Arial" w:cs="Arial"/>
          <w:sz w:val="20"/>
          <w:szCs w:val="20"/>
        </w:rPr>
        <w:t>to store the details to the</w:t>
      </w:r>
      <w:r w:rsidR="00AB2118">
        <w:rPr>
          <w:rStyle w:val="Hyperlink2"/>
          <w:rFonts w:ascii="Arial" w:hAnsi="Arial" w:cs="Arial"/>
          <w:sz w:val="20"/>
          <w:szCs w:val="20"/>
        </w:rPr>
        <w:t xml:space="preserve"> </w:t>
      </w:r>
      <w:r w:rsidRPr="00E81984">
        <w:rPr>
          <w:rStyle w:val="Hyperlink2"/>
          <w:rFonts w:ascii="Arial" w:hAnsi="Arial" w:cs="Arial"/>
          <w:sz w:val="20"/>
          <w:szCs w:val="20"/>
        </w:rPr>
        <w:t>database.</w:t>
      </w:r>
    </w:p>
    <w:p w14:paraId="101EC9DB" w14:textId="52580093" w:rsidR="00563C3B" w:rsidRPr="00E81984" w:rsidRDefault="00563C3B" w:rsidP="006A42E1">
      <w:pPr>
        <w:pStyle w:val="ListParagraph"/>
        <w:numPr>
          <w:ilvl w:val="0"/>
          <w:numId w:val="37"/>
        </w:numPr>
        <w:rPr>
          <w:rStyle w:val="None"/>
          <w:rFonts w:eastAsia="Helvetica" w:cs="Arial"/>
          <w:b/>
          <w:bCs/>
          <w:sz w:val="20"/>
        </w:rPr>
      </w:pPr>
      <w:r w:rsidRPr="00E81984">
        <w:rPr>
          <w:rStyle w:val="None"/>
          <w:rFonts w:ascii="Arial" w:hAnsi="Arial" w:cs="Arial"/>
          <w:sz w:val="20"/>
          <w:szCs w:val="20"/>
        </w:rPr>
        <w:t>Use the ‘</w:t>
      </w:r>
      <w:proofErr w:type="spellStart"/>
      <w:r w:rsidR="00AB2118">
        <w:rPr>
          <w:rStyle w:val="Hyperlink2"/>
          <w:rFonts w:ascii="Arial" w:hAnsi="Arial" w:cs="Arial"/>
          <w:b/>
          <w:bCs/>
          <w:sz w:val="20"/>
          <w:szCs w:val="20"/>
        </w:rPr>
        <w:t>Student</w:t>
      </w:r>
      <w:r w:rsidRPr="00E81984">
        <w:rPr>
          <w:rStyle w:val="Hyperlink2"/>
          <w:rFonts w:ascii="Arial" w:hAnsi="Arial" w:cs="Arial"/>
          <w:b/>
          <w:bCs/>
          <w:sz w:val="20"/>
          <w:szCs w:val="20"/>
        </w:rPr>
        <w:t>Context</w:t>
      </w:r>
      <w:proofErr w:type="spellEnd"/>
      <w:r w:rsidRPr="00E81984">
        <w:rPr>
          <w:rStyle w:val="None"/>
          <w:rFonts w:ascii="Arial" w:hAnsi="Arial" w:cs="Arial"/>
          <w:sz w:val="20"/>
          <w:szCs w:val="20"/>
        </w:rPr>
        <w:t>’ to connect to the</w:t>
      </w:r>
      <w:r w:rsidR="00AB2118">
        <w:rPr>
          <w:rStyle w:val="None"/>
          <w:rFonts w:ascii="Arial" w:hAnsi="Arial" w:cs="Arial"/>
          <w:sz w:val="20"/>
          <w:szCs w:val="20"/>
        </w:rPr>
        <w:t xml:space="preserve"> </w:t>
      </w:r>
      <w:r w:rsidRPr="00E81984">
        <w:rPr>
          <w:rStyle w:val="None"/>
          <w:rFonts w:ascii="Arial" w:hAnsi="Arial" w:cs="Arial"/>
          <w:sz w:val="20"/>
          <w:szCs w:val="20"/>
        </w:rPr>
        <w:t>database</w:t>
      </w:r>
      <w:r w:rsidRPr="00E81984">
        <w:rPr>
          <w:rStyle w:val="Hyperlink2"/>
          <w:rFonts w:ascii="Arial" w:hAnsi="Arial" w:cs="Arial"/>
          <w:b/>
          <w:bCs/>
          <w:sz w:val="20"/>
          <w:szCs w:val="20"/>
        </w:rPr>
        <w:t>.</w:t>
      </w:r>
    </w:p>
    <w:p w14:paraId="08329221" w14:textId="661C1800" w:rsidR="00563C3B" w:rsidRPr="00E81984" w:rsidRDefault="00563C3B" w:rsidP="006A42E1">
      <w:pPr>
        <w:pStyle w:val="ListParagraph"/>
        <w:numPr>
          <w:ilvl w:val="0"/>
          <w:numId w:val="37"/>
        </w:numPr>
        <w:rPr>
          <w:rStyle w:val="Hyperlink2"/>
        </w:rPr>
      </w:pPr>
      <w:r w:rsidRPr="00E81984">
        <w:rPr>
          <w:rStyle w:val="Hyperlink2"/>
          <w:rFonts w:ascii="Arial" w:hAnsi="Arial" w:cs="Arial"/>
          <w:sz w:val="20"/>
          <w:szCs w:val="20"/>
        </w:rPr>
        <w:t>Inside the ‘</w:t>
      </w:r>
      <w:proofErr w:type="spellStart"/>
      <w:r w:rsidRPr="00E81984">
        <w:rPr>
          <w:rStyle w:val="Hyperlink2"/>
          <w:rFonts w:ascii="Arial" w:hAnsi="Arial" w:cs="Arial"/>
          <w:sz w:val="20"/>
          <w:szCs w:val="20"/>
        </w:rPr>
        <w:t>Add</w:t>
      </w:r>
      <w:r w:rsidR="00AB2118">
        <w:rPr>
          <w:rStyle w:val="Hyperlink2"/>
          <w:rFonts w:ascii="Arial" w:hAnsi="Arial" w:cs="Arial"/>
          <w:sz w:val="20"/>
          <w:szCs w:val="20"/>
        </w:rPr>
        <w:t>Student</w:t>
      </w:r>
      <w:r w:rsidRPr="00E81984">
        <w:rPr>
          <w:rStyle w:val="Hyperlink2"/>
          <w:rFonts w:ascii="Arial" w:hAnsi="Arial" w:cs="Arial"/>
          <w:sz w:val="20"/>
          <w:szCs w:val="20"/>
        </w:rPr>
        <w:t>’action</w:t>
      </w:r>
      <w:proofErr w:type="spellEnd"/>
      <w:r w:rsidRPr="00E81984">
        <w:rPr>
          <w:rStyle w:val="Hyperlink2"/>
          <w:rFonts w:ascii="Arial" w:hAnsi="Arial" w:cs="Arial"/>
          <w:sz w:val="20"/>
          <w:szCs w:val="20"/>
        </w:rPr>
        <w:t>,</w:t>
      </w:r>
    </w:p>
    <w:p w14:paraId="7A274E8D" w14:textId="49B279C7" w:rsidR="00E81984" w:rsidRPr="00E81984" w:rsidRDefault="00E81984" w:rsidP="006A42E1">
      <w:pPr>
        <w:pStyle w:val="ListParagraph"/>
        <w:numPr>
          <w:ilvl w:val="1"/>
          <w:numId w:val="37"/>
        </w:numPr>
        <w:rPr>
          <w:rStyle w:val="Hyperlink2"/>
        </w:rPr>
      </w:pPr>
      <w:r w:rsidRPr="00E81984">
        <w:rPr>
          <w:rStyle w:val="Hyperlink2"/>
          <w:rFonts w:ascii="Arial" w:hAnsi="Arial" w:cs="Arial"/>
          <w:sz w:val="20"/>
          <w:szCs w:val="20"/>
        </w:rPr>
        <w:t>Create an instance of</w:t>
      </w:r>
      <w:r w:rsidRPr="00E81984">
        <w:rPr>
          <w:rStyle w:val="None"/>
          <w:rFonts w:ascii="Arial" w:hAnsi="Arial" w:cs="Arial"/>
          <w:spacing w:val="-3"/>
          <w:sz w:val="20"/>
          <w:szCs w:val="20"/>
        </w:rPr>
        <w:t xml:space="preserve"> ‘</w:t>
      </w:r>
      <w:proofErr w:type="spellStart"/>
      <w:r w:rsidR="00AB2118">
        <w:rPr>
          <w:rStyle w:val="Hyperlink2"/>
          <w:rFonts w:ascii="Arial" w:hAnsi="Arial" w:cs="Arial"/>
          <w:sz w:val="20"/>
          <w:szCs w:val="20"/>
        </w:rPr>
        <w:t>Student</w:t>
      </w:r>
      <w:r w:rsidRPr="00E81984">
        <w:rPr>
          <w:rStyle w:val="Hyperlink2"/>
          <w:rFonts w:ascii="Arial" w:hAnsi="Arial" w:cs="Arial"/>
          <w:sz w:val="20"/>
          <w:szCs w:val="20"/>
        </w:rPr>
        <w:t>Context</w:t>
      </w:r>
      <w:proofErr w:type="spellEnd"/>
      <w:r w:rsidRPr="00E81984">
        <w:rPr>
          <w:rStyle w:val="Hyperlink2"/>
          <w:rFonts w:ascii="Arial" w:hAnsi="Arial" w:cs="Arial"/>
          <w:sz w:val="20"/>
          <w:szCs w:val="20"/>
        </w:rPr>
        <w:t>’.</w:t>
      </w:r>
    </w:p>
    <w:p w14:paraId="44D73F22" w14:textId="02D89373" w:rsidR="00563C3B" w:rsidRPr="00F77B97" w:rsidRDefault="00E81984" w:rsidP="002E21AD">
      <w:pPr>
        <w:pStyle w:val="ListParagraph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601"/>
        </w:tabs>
        <w:spacing w:before="158" w:after="0" w:line="240" w:lineRule="auto"/>
        <w:rPr>
          <w:rStyle w:val="Hyperlink2"/>
          <w:rFonts w:cs="Arial"/>
        </w:rPr>
      </w:pPr>
      <w:r w:rsidRPr="00200861">
        <w:rPr>
          <w:rStyle w:val="Hyperlink2"/>
          <w:rFonts w:ascii="Arial" w:hAnsi="Arial" w:cs="Arial"/>
          <w:sz w:val="20"/>
          <w:szCs w:val="20"/>
        </w:rPr>
        <w:t xml:space="preserve">Add the data in </w:t>
      </w:r>
      <w:r w:rsidR="00AB2118">
        <w:rPr>
          <w:rStyle w:val="Hyperlink2"/>
          <w:rFonts w:ascii="Arial" w:hAnsi="Arial" w:cs="Arial"/>
          <w:sz w:val="20"/>
          <w:szCs w:val="20"/>
        </w:rPr>
        <w:t>Student</w:t>
      </w:r>
      <w:r w:rsidRPr="00200861">
        <w:rPr>
          <w:rStyle w:val="Hyperlink2"/>
          <w:rFonts w:ascii="Arial" w:hAnsi="Arial" w:cs="Arial"/>
          <w:sz w:val="20"/>
          <w:szCs w:val="20"/>
        </w:rPr>
        <w:t xml:space="preserve"> object to </w:t>
      </w:r>
      <w:proofErr w:type="spellStart"/>
      <w:r w:rsidRPr="00200861">
        <w:rPr>
          <w:rStyle w:val="Hyperlink2"/>
          <w:rFonts w:ascii="Arial" w:hAnsi="Arial" w:cs="Arial"/>
          <w:sz w:val="20"/>
          <w:szCs w:val="20"/>
        </w:rPr>
        <w:t>itsentity</w:t>
      </w:r>
      <w:proofErr w:type="spellEnd"/>
      <w:r w:rsidRPr="00200861">
        <w:rPr>
          <w:rStyle w:val="Hyperlink2"/>
          <w:rFonts w:ascii="Arial" w:hAnsi="Arial" w:cs="Arial"/>
          <w:sz w:val="20"/>
          <w:szCs w:val="20"/>
        </w:rPr>
        <w:t>.</w:t>
      </w:r>
    </w:p>
    <w:p w14:paraId="499D5D25" w14:textId="7C619915" w:rsidR="00F77B97" w:rsidRDefault="00F77B97" w:rsidP="00F77B9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601"/>
        </w:tabs>
        <w:spacing w:before="158" w:after="0" w:line="240" w:lineRule="auto"/>
        <w:rPr>
          <w:rFonts w:cs="Arial"/>
        </w:rPr>
      </w:pPr>
    </w:p>
    <w:p w14:paraId="14837095" w14:textId="0413465C" w:rsidR="00F77B97" w:rsidRDefault="00F77B97" w:rsidP="00F77B97">
      <w:pPr>
        <w:pStyle w:val="Heading1"/>
        <w:jc w:val="left"/>
      </w:pPr>
      <w:bookmarkStart w:id="52" w:name="_Toc46996401"/>
      <w:bookmarkStart w:id="53" w:name="_Toc46996509"/>
      <w:r w:rsidRPr="00B62E56">
        <w:t xml:space="preserve">Design for Adding New </w:t>
      </w:r>
      <w:r>
        <w:t>Course</w:t>
      </w:r>
      <w:r w:rsidRPr="00B62E56">
        <w:t xml:space="preserve"> Details to the database</w:t>
      </w:r>
      <w:bookmarkEnd w:id="52"/>
      <w:bookmarkEnd w:id="53"/>
    </w:p>
    <w:p w14:paraId="473AB0F1" w14:textId="2C24DDB8" w:rsidR="00F77B97" w:rsidRPr="00F77B97" w:rsidRDefault="00C84E98" w:rsidP="00F77B9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601"/>
        </w:tabs>
        <w:spacing w:before="158" w:after="0" w:line="240" w:lineRule="auto"/>
        <w:rPr>
          <w:rFonts w:cs="Arial"/>
        </w:rPr>
      </w:pPr>
      <w:r>
        <w:rPr>
          <w:rFonts w:cs="Arial"/>
        </w:rPr>
        <w:t>Follow the similar steps as above to Create, Update and Delete Course Details.</w:t>
      </w:r>
    </w:p>
    <w:p w14:paraId="0D9B80ED" w14:textId="67F3BDCC" w:rsidR="0050497F" w:rsidRDefault="0050497F" w:rsidP="00266C4E"/>
    <w:p w14:paraId="0CC52476" w14:textId="0214852F" w:rsidR="00266C4E" w:rsidRDefault="00266C4E" w:rsidP="00266C4E"/>
    <w:p w14:paraId="68460608" w14:textId="77777777" w:rsidR="00266C4E" w:rsidRPr="0050497F" w:rsidRDefault="00266C4E" w:rsidP="00266C4E"/>
    <w:p w14:paraId="4A266C38" w14:textId="77777777" w:rsidR="005670B6" w:rsidRDefault="001363C4" w:rsidP="00DC7AAF">
      <w:pPr>
        <w:pStyle w:val="Heading1"/>
      </w:pPr>
      <w:bookmarkStart w:id="54" w:name="_Toc46996402"/>
      <w:bookmarkStart w:id="55" w:name="_Toc46996510"/>
      <w:r>
        <w:lastRenderedPageBreak/>
        <w:t>Standards and Guidelines</w:t>
      </w:r>
      <w:bookmarkEnd w:id="54"/>
      <w:bookmarkEnd w:id="55"/>
    </w:p>
    <w:p w14:paraId="3F127610" w14:textId="77777777" w:rsidR="005670B6" w:rsidRDefault="001078C8" w:rsidP="00171A6B">
      <w:pPr>
        <w:pStyle w:val="Heading2"/>
        <w:numPr>
          <w:ilvl w:val="0"/>
          <w:numId w:val="45"/>
        </w:numPr>
      </w:pPr>
      <w:bookmarkStart w:id="56" w:name="_Toc46996403"/>
      <w:bookmarkStart w:id="57" w:name="_Toc46996511"/>
      <w:r>
        <w:t>Controller</w:t>
      </w:r>
      <w:r w:rsidR="00A052EC">
        <w:t xml:space="preserve"> &amp; View</w:t>
      </w:r>
      <w:bookmarkEnd w:id="56"/>
      <w:bookmarkEnd w:id="57"/>
    </w:p>
    <w:p w14:paraId="424815DC" w14:textId="77777777" w:rsidR="00B910E7" w:rsidRDefault="001078C8" w:rsidP="00112D9E">
      <w:pPr>
        <w:pStyle w:val="Bodytext"/>
        <w:numPr>
          <w:ilvl w:val="0"/>
          <w:numId w:val="18"/>
        </w:numPr>
      </w:pPr>
      <w:r>
        <w:t>Action methods should have a meaningful name</w:t>
      </w:r>
    </w:p>
    <w:p w14:paraId="627B6ECA" w14:textId="77777777" w:rsidR="001078C8" w:rsidRDefault="001078C8" w:rsidP="00112D9E">
      <w:pPr>
        <w:pStyle w:val="Bodytext"/>
        <w:numPr>
          <w:ilvl w:val="0"/>
          <w:numId w:val="18"/>
        </w:numPr>
      </w:pPr>
      <w:r>
        <w:t>Remove unused Action methods</w:t>
      </w:r>
    </w:p>
    <w:p w14:paraId="6664B2C6" w14:textId="77777777" w:rsidR="00B910E7" w:rsidRDefault="001078C8" w:rsidP="00112D9E">
      <w:pPr>
        <w:pStyle w:val="Bodytext"/>
        <w:numPr>
          <w:ilvl w:val="0"/>
          <w:numId w:val="18"/>
        </w:numPr>
      </w:pPr>
      <w:r>
        <w:t>There should not be any</w:t>
      </w:r>
      <w:r w:rsidR="00B910E7" w:rsidRPr="00B910E7">
        <w:t xml:space="preserve"> </w:t>
      </w:r>
      <w:proofErr w:type="gramStart"/>
      <w:r w:rsidR="00B910E7" w:rsidRPr="00B910E7">
        <w:t>hard coded</w:t>
      </w:r>
      <w:proofErr w:type="gramEnd"/>
      <w:r w:rsidR="00B910E7" w:rsidRPr="00B910E7">
        <w:t xml:space="preserve"> values in </w:t>
      </w:r>
      <w:r>
        <w:t>code</w:t>
      </w:r>
      <w:r w:rsidR="00B910E7" w:rsidRPr="00B910E7">
        <w:t xml:space="preserve">. </w:t>
      </w:r>
      <w:r>
        <w:t>It has t</w:t>
      </w:r>
      <w:r w:rsidR="00B910E7" w:rsidRPr="00B910E7">
        <w:t xml:space="preserve">o be referenced from </w:t>
      </w:r>
      <w:proofErr w:type="spellStart"/>
      <w:r w:rsidR="00B910E7" w:rsidRPr="00B910E7">
        <w:t>Web.config</w:t>
      </w:r>
      <w:proofErr w:type="spellEnd"/>
      <w:r w:rsidR="00B910E7" w:rsidRPr="00B910E7">
        <w:t xml:space="preserve"> file</w:t>
      </w:r>
    </w:p>
    <w:p w14:paraId="402B36AA" w14:textId="77777777" w:rsidR="00322363" w:rsidRDefault="00322363" w:rsidP="00112D9E">
      <w:pPr>
        <w:pStyle w:val="Bodytext"/>
        <w:numPr>
          <w:ilvl w:val="0"/>
          <w:numId w:val="18"/>
        </w:numPr>
      </w:pPr>
      <w:r w:rsidRPr="00322363">
        <w:t xml:space="preserve">Database connection string should be set in the </w:t>
      </w:r>
      <w:proofErr w:type="spellStart"/>
      <w:r w:rsidRPr="00322363">
        <w:t>ConnectionStrings</w:t>
      </w:r>
      <w:proofErr w:type="spellEnd"/>
      <w:r w:rsidRPr="00322363">
        <w:t xml:space="preserve"> section of </w:t>
      </w:r>
      <w:proofErr w:type="spellStart"/>
      <w:r w:rsidRPr="00322363">
        <w:t>Web.config</w:t>
      </w:r>
      <w:proofErr w:type="spellEnd"/>
      <w:r w:rsidRPr="00322363">
        <w:t xml:space="preserve"> and NOT in the </w:t>
      </w:r>
      <w:proofErr w:type="spellStart"/>
      <w:r w:rsidRPr="00322363">
        <w:t>AppSettings</w:t>
      </w:r>
      <w:proofErr w:type="spellEnd"/>
    </w:p>
    <w:p w14:paraId="54DCDE57" w14:textId="32A3C9E0" w:rsidR="005670B6" w:rsidRDefault="001078C8" w:rsidP="00112D9E">
      <w:pPr>
        <w:pStyle w:val="Bodytext"/>
        <w:numPr>
          <w:ilvl w:val="0"/>
          <w:numId w:val="18"/>
        </w:numPr>
      </w:pPr>
      <w:r>
        <w:t>Meaningful names should be given to the controls created in View</w:t>
      </w:r>
    </w:p>
    <w:p w14:paraId="50846580" w14:textId="77BA28B2" w:rsidR="00E81984" w:rsidRDefault="00E81984" w:rsidP="00E81984">
      <w:pPr>
        <w:pStyle w:val="Heading1"/>
      </w:pPr>
      <w:bookmarkStart w:id="58" w:name="_Toc46996404"/>
      <w:bookmarkStart w:id="59" w:name="_Toc46996512"/>
      <w:r>
        <w:t>Design constraints</w:t>
      </w:r>
      <w:bookmarkEnd w:id="58"/>
      <w:bookmarkEnd w:id="59"/>
    </w:p>
    <w:p w14:paraId="3BB81C71" w14:textId="0396A93E" w:rsidR="00E81984" w:rsidRPr="00837DB1" w:rsidRDefault="00E81984" w:rsidP="00E81984">
      <w:r w:rsidRPr="00837DB1">
        <w:t xml:space="preserve">Required packages are already supplied with ‘Using’ statement. So do not try to add packages using </w:t>
      </w:r>
      <w:proofErr w:type="spellStart"/>
      <w:r w:rsidRPr="00837DB1">
        <w:t>Nugetpackages</w:t>
      </w:r>
      <w:proofErr w:type="spellEnd"/>
      <w:r w:rsidRPr="00837DB1">
        <w:t>.</w:t>
      </w:r>
    </w:p>
    <w:p w14:paraId="31CD8C6C" w14:textId="77777777" w:rsidR="00E81984" w:rsidRDefault="00E81984" w:rsidP="00E81984">
      <w:pPr>
        <w:pStyle w:val="Heading1"/>
      </w:pPr>
      <w:bookmarkStart w:id="60" w:name="_Toc37681836"/>
      <w:bookmarkStart w:id="61" w:name="_Toc46996405"/>
      <w:bookmarkStart w:id="62" w:name="_Toc46996513"/>
      <w:r w:rsidRPr="00E81984">
        <w:t>Code submission Instructions</w:t>
      </w:r>
      <w:bookmarkEnd w:id="60"/>
      <w:bookmarkEnd w:id="61"/>
      <w:bookmarkEnd w:id="62"/>
    </w:p>
    <w:p w14:paraId="3590CB86" w14:textId="5227E77D" w:rsidR="00E81984" w:rsidRPr="00837DB1" w:rsidRDefault="00E81984" w:rsidP="006A42E1">
      <w:pPr>
        <w:pStyle w:val="ListParagraph"/>
        <w:widowControl w:val="0"/>
        <w:numPr>
          <w:ilvl w:val="2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98"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837DB1">
        <w:rPr>
          <w:rFonts w:ascii="Arial" w:eastAsia="Times New Roman" w:hAnsi="Arial"/>
          <w:sz w:val="20"/>
          <w:szCs w:val="20"/>
        </w:rPr>
        <w:t>Do not change the code skeleton given, as your code will be auto</w:t>
      </w:r>
      <w:r w:rsidR="00837DB1">
        <w:rPr>
          <w:rFonts w:ascii="Arial" w:eastAsia="Times New Roman" w:hAnsi="Arial"/>
          <w:sz w:val="20"/>
          <w:szCs w:val="20"/>
        </w:rPr>
        <w:t>-</w:t>
      </w:r>
      <w:r w:rsidRPr="00837DB1">
        <w:rPr>
          <w:rFonts w:ascii="Arial" w:eastAsia="Times New Roman" w:hAnsi="Arial"/>
          <w:sz w:val="20"/>
          <w:szCs w:val="20"/>
        </w:rPr>
        <w:t>evaluated.</w:t>
      </w:r>
    </w:p>
    <w:p w14:paraId="0EDCA7AD" w14:textId="77777777" w:rsidR="00E81984" w:rsidRPr="00837DB1" w:rsidRDefault="00E81984" w:rsidP="00E81984">
      <w:pPr>
        <w:pStyle w:val="BodyText0"/>
        <w:spacing w:before="7"/>
        <w:rPr>
          <w:rFonts w:eastAsia="Times New Roman"/>
          <w:b w:val="0"/>
          <w:bCs w:val="0"/>
          <w:color w:val="auto"/>
          <w:sz w:val="20"/>
        </w:rPr>
      </w:pPr>
    </w:p>
    <w:p w14:paraId="42196313" w14:textId="7CD9AF98" w:rsidR="00E81984" w:rsidRPr="00837DB1" w:rsidRDefault="00E81984" w:rsidP="006A42E1">
      <w:pPr>
        <w:pStyle w:val="ListParagraph"/>
        <w:widowControl w:val="0"/>
        <w:numPr>
          <w:ilvl w:val="2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837DB1">
        <w:rPr>
          <w:rFonts w:ascii="Arial" w:eastAsia="Times New Roman" w:hAnsi="Arial"/>
          <w:sz w:val="20"/>
          <w:szCs w:val="20"/>
        </w:rPr>
        <w:t>Your last submitted solution will be considered for detailed</w:t>
      </w:r>
      <w:r w:rsidR="00837DB1">
        <w:rPr>
          <w:rFonts w:ascii="Arial" w:eastAsia="Times New Roman" w:hAnsi="Arial"/>
          <w:sz w:val="20"/>
          <w:szCs w:val="20"/>
        </w:rPr>
        <w:t xml:space="preserve"> </w:t>
      </w:r>
      <w:r w:rsidRPr="00837DB1">
        <w:rPr>
          <w:rFonts w:ascii="Arial" w:eastAsia="Times New Roman" w:hAnsi="Arial"/>
          <w:sz w:val="20"/>
          <w:szCs w:val="20"/>
        </w:rPr>
        <w:t>evaluation.</w:t>
      </w:r>
    </w:p>
    <w:p w14:paraId="62FAB7D3" w14:textId="77777777" w:rsidR="00E81984" w:rsidRPr="00837DB1" w:rsidRDefault="00E81984" w:rsidP="00E81984">
      <w:pPr>
        <w:pStyle w:val="BodyText0"/>
        <w:spacing w:before="8"/>
        <w:rPr>
          <w:rFonts w:eastAsia="Times New Roman"/>
          <w:b w:val="0"/>
          <w:bCs w:val="0"/>
          <w:color w:val="auto"/>
          <w:sz w:val="20"/>
        </w:rPr>
      </w:pPr>
    </w:p>
    <w:p w14:paraId="476B1762" w14:textId="77777777" w:rsidR="00E81984" w:rsidRPr="00837DB1" w:rsidRDefault="00E81984" w:rsidP="006A42E1">
      <w:pPr>
        <w:pStyle w:val="ListParagraph"/>
        <w:widowControl w:val="0"/>
        <w:numPr>
          <w:ilvl w:val="2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0"/>
        <w:contextualSpacing w:val="0"/>
        <w:rPr>
          <w:rFonts w:ascii="Arial" w:eastAsia="Times New Roman" w:hAnsi="Arial"/>
          <w:sz w:val="20"/>
          <w:szCs w:val="20"/>
        </w:rPr>
      </w:pPr>
      <w:r w:rsidRPr="00837DB1">
        <w:rPr>
          <w:rFonts w:ascii="Arial" w:eastAsia="Times New Roman" w:hAnsi="Arial"/>
          <w:sz w:val="20"/>
          <w:szCs w:val="20"/>
        </w:rPr>
        <w:t>Make sure to submit the solution before the specified time limit. You will not be allowed to submit the solution once the mention time for the assessment is over.</w:t>
      </w:r>
    </w:p>
    <w:p w14:paraId="45E761E0" w14:textId="308C7FE0" w:rsidR="00E81984" w:rsidRDefault="00E81984" w:rsidP="00E81984"/>
    <w:p w14:paraId="1912854D" w14:textId="1580B2B3" w:rsidR="00266C4E" w:rsidRDefault="00266C4E" w:rsidP="00E81984"/>
    <w:p w14:paraId="05542D6F" w14:textId="35D11DCF" w:rsidR="00266C4E" w:rsidRDefault="00266C4E" w:rsidP="00E81984"/>
    <w:p w14:paraId="327150E3" w14:textId="28CD4524" w:rsidR="00266C4E" w:rsidRDefault="00266C4E" w:rsidP="00E81984"/>
    <w:p w14:paraId="507E432F" w14:textId="77777777" w:rsidR="00266C4E" w:rsidRDefault="00266C4E" w:rsidP="00E81984"/>
    <w:p w14:paraId="6E978118" w14:textId="2C0BBC5C" w:rsidR="00E81984" w:rsidRDefault="00E81984" w:rsidP="00E81984">
      <w:pPr>
        <w:pStyle w:val="Heading1"/>
      </w:pPr>
      <w:bookmarkStart w:id="63" w:name="_Toc46996406"/>
      <w:bookmarkStart w:id="64" w:name="_Toc46996514"/>
      <w:r w:rsidRPr="00E81984">
        <w:lastRenderedPageBreak/>
        <w:t>Evaluation Areas</w:t>
      </w:r>
      <w:bookmarkEnd w:id="63"/>
      <w:bookmarkEnd w:id="64"/>
    </w:p>
    <w:tbl>
      <w:tblPr>
        <w:tblW w:w="8793" w:type="dxa"/>
        <w:tblInd w:w="7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20"/>
        <w:gridCol w:w="8073"/>
      </w:tblGrid>
      <w:tr w:rsidR="00E81984" w14:paraId="4AA3427F" w14:textId="77777777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3864AECA" w14:textId="77777777"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09923FB9" w14:textId="77777777"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Launched application lands in the Home page</w:t>
            </w:r>
          </w:p>
        </w:tc>
      </w:tr>
      <w:tr w:rsidR="00266C4E" w14:paraId="43A85892" w14:textId="77777777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4073F407" w14:textId="2C5AB3C7" w:rsidR="00266C4E" w:rsidRPr="00837DB1" w:rsidRDefault="00266C4E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2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3B6598EC" w14:textId="1E2B0E10" w:rsidR="00266C4E" w:rsidRPr="00837DB1" w:rsidRDefault="00266C4E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Home Page UI contains the welcome Text</w:t>
            </w:r>
          </w:p>
        </w:tc>
      </w:tr>
      <w:tr w:rsidR="00E81984" w14:paraId="7E645E67" w14:textId="77777777" w:rsidTr="001F6A1C">
        <w:trPr>
          <w:trHeight w:val="3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743AD501" w14:textId="146EB2DE" w:rsidR="00E81984" w:rsidRPr="00837DB1" w:rsidRDefault="000D0092" w:rsidP="001F6A1C">
            <w:pPr>
              <w:pStyle w:val="TableParagraph"/>
              <w:spacing w:before="28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3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100A8386" w14:textId="00F9B2DE" w:rsidR="00E81984" w:rsidRPr="00837DB1" w:rsidRDefault="000D0092" w:rsidP="001F6A1C">
            <w:pPr>
              <w:pStyle w:val="TableParagraph"/>
              <w:spacing w:before="28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Clicking on Student Tab takes the user to Student </w:t>
            </w:r>
            <w:r w:rsidR="00C759BD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Landing</w:t>
            </w: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Page</w:t>
            </w:r>
          </w:p>
        </w:tc>
      </w:tr>
      <w:tr w:rsidR="00E81984" w14:paraId="6577356D" w14:textId="77777777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6B86947E" w14:textId="60A06F05" w:rsidR="00E81984" w:rsidRPr="00837DB1" w:rsidRDefault="000D0092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4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24FBA860" w14:textId="50A3EC76"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Link ‘Create New’ navigates to Add </w:t>
            </w:r>
            <w:r w:rsidR="00AB2118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Student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page</w:t>
            </w:r>
          </w:p>
        </w:tc>
      </w:tr>
      <w:tr w:rsidR="00E81984" w14:paraId="1535A1D0" w14:textId="77777777" w:rsidTr="001F6A1C">
        <w:trPr>
          <w:trHeight w:val="3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29498C89" w14:textId="156332F2" w:rsidR="00E81984" w:rsidRPr="00837DB1" w:rsidRDefault="000D0092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05A139DE" w14:textId="65AAB915"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Add </w:t>
            </w:r>
            <w:r w:rsidR="00AB2118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Student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Page contains required form elements</w:t>
            </w:r>
          </w:p>
        </w:tc>
      </w:tr>
      <w:tr w:rsidR="00E81984" w14:paraId="6ED74E9B" w14:textId="77777777" w:rsidTr="001F6A1C">
        <w:trPr>
          <w:trHeight w:val="36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458D69D3" w14:textId="187AE70D" w:rsidR="00E81984" w:rsidRPr="00837DB1" w:rsidRDefault="000D0092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5D21A582" w14:textId="363A5C51"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Submit the </w:t>
            </w:r>
            <w:r w:rsidR="00AB2118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Student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details</w:t>
            </w:r>
          </w:p>
        </w:tc>
      </w:tr>
      <w:tr w:rsidR="00E81984" w14:paraId="331D990C" w14:textId="77777777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54EF7D1B" w14:textId="6ACD1AEC" w:rsidR="00E81984" w:rsidRPr="00837DB1" w:rsidRDefault="000D0092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029F44C3" w14:textId="7415C2CA"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Display all the </w:t>
            </w:r>
            <w:r w:rsidR="00AB2118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Student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details</w:t>
            </w:r>
          </w:p>
        </w:tc>
      </w:tr>
      <w:tr w:rsidR="00C759BD" w14:paraId="63E5645B" w14:textId="77777777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6E52A871" w14:textId="7247DC95" w:rsidR="00C759BD" w:rsidRDefault="00C759BD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7414FAC6" w14:textId="5E8FD3B6" w:rsidR="00C759BD" w:rsidRPr="00837DB1" w:rsidRDefault="00C759BD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Clicking on Course Tab takes the user to Course Landing Page</w:t>
            </w:r>
          </w:p>
        </w:tc>
      </w:tr>
      <w:tr w:rsidR="00266C4E" w14:paraId="7BC6A3AF" w14:textId="77777777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542C04F8" w14:textId="21F3E68E" w:rsidR="00266C4E" w:rsidRPr="00837DB1" w:rsidRDefault="00C759BD" w:rsidP="00266C4E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9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37C781AD" w14:textId="53109917" w:rsidR="00266C4E" w:rsidRPr="00837DB1" w:rsidRDefault="00266C4E" w:rsidP="00266C4E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Link ‘Create New’ navigates to Add </w:t>
            </w:r>
            <w:r w:rsidR="00C759BD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Course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page</w:t>
            </w:r>
          </w:p>
        </w:tc>
      </w:tr>
      <w:tr w:rsidR="00266C4E" w14:paraId="7EC5E3DC" w14:textId="77777777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403BD71C" w14:textId="6E7EA7BE" w:rsidR="00266C4E" w:rsidRPr="00837DB1" w:rsidRDefault="00C759BD" w:rsidP="00266C4E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10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52B82DE7" w14:textId="1F111145" w:rsidR="00266C4E" w:rsidRPr="00837DB1" w:rsidRDefault="00266C4E" w:rsidP="00266C4E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Add </w:t>
            </w:r>
            <w:r w:rsidR="00C759BD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Course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Page contains required form elements</w:t>
            </w:r>
          </w:p>
        </w:tc>
      </w:tr>
      <w:tr w:rsidR="00266C4E" w14:paraId="6E31D405" w14:textId="77777777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01C2D279" w14:textId="7AA53029" w:rsidR="00266C4E" w:rsidRPr="00837DB1" w:rsidRDefault="000D0092" w:rsidP="00266C4E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1</w:t>
            </w:r>
            <w:r w:rsidR="00C759BD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2A112128" w14:textId="1E8ADF1B" w:rsidR="00266C4E" w:rsidRPr="00837DB1" w:rsidRDefault="00266C4E" w:rsidP="00266C4E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Submit the </w:t>
            </w:r>
            <w:r w:rsidR="00C759BD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Course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details</w:t>
            </w:r>
          </w:p>
        </w:tc>
      </w:tr>
      <w:tr w:rsidR="00266C4E" w14:paraId="7137730B" w14:textId="77777777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2DD88E66" w14:textId="59F04308" w:rsidR="00266C4E" w:rsidRPr="00837DB1" w:rsidRDefault="000D0092" w:rsidP="00266C4E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1</w:t>
            </w:r>
            <w:r w:rsidR="00C759BD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2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67DBAAE1" w14:textId="6E5829DE" w:rsidR="00266C4E" w:rsidRPr="00837DB1" w:rsidRDefault="00266C4E" w:rsidP="00266C4E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Display all the </w:t>
            </w:r>
            <w:r w:rsidR="00C759BD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Course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details</w:t>
            </w:r>
          </w:p>
        </w:tc>
      </w:tr>
      <w:tr w:rsidR="00266C4E" w14:paraId="6213F774" w14:textId="77777777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4D242978" w14:textId="41A7F600" w:rsidR="00266C4E" w:rsidRPr="00837DB1" w:rsidRDefault="000D0092" w:rsidP="00266C4E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1</w:t>
            </w:r>
            <w:r w:rsidR="00C759BD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4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7F57B050" w14:textId="77777777" w:rsidR="00266C4E" w:rsidRPr="00837DB1" w:rsidRDefault="00266C4E" w:rsidP="00266C4E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Form validation for empty fields</w:t>
            </w:r>
          </w:p>
        </w:tc>
      </w:tr>
      <w:tr w:rsidR="00266C4E" w14:paraId="3FCB0365" w14:textId="77777777" w:rsidTr="001F6A1C">
        <w:trPr>
          <w:trHeight w:val="3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330909DD" w14:textId="6E134A35" w:rsidR="00266C4E" w:rsidRPr="00837DB1" w:rsidRDefault="000D0092" w:rsidP="00266C4E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1</w:t>
            </w:r>
            <w:r w:rsidR="00C759BD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7CCC2C43" w14:textId="034C5A7A" w:rsidR="00266C4E" w:rsidRPr="00837DB1" w:rsidRDefault="00266C4E" w:rsidP="00266C4E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Implementation of </w:t>
            </w:r>
            <w:proofErr w:type="spellStart"/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Student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Context</w:t>
            </w:r>
            <w:proofErr w:type="spellEnd"/>
          </w:p>
        </w:tc>
      </w:tr>
      <w:bookmarkEnd w:id="1"/>
      <w:bookmarkEnd w:id="2"/>
      <w:bookmarkEnd w:id="3"/>
    </w:tbl>
    <w:p w14:paraId="5945CFF1" w14:textId="77777777" w:rsidR="00E81984" w:rsidRPr="00E81984" w:rsidRDefault="00E81984" w:rsidP="0007705F"/>
    <w:sectPr w:rsidR="00E81984" w:rsidRPr="00E81984" w:rsidSect="00BC557C">
      <w:footerReference w:type="default" r:id="rId20"/>
      <w:headerReference w:type="first" r:id="rId21"/>
      <w:footerReference w:type="first" r:id="rId22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90B08" w14:textId="77777777" w:rsidR="006C3FE5" w:rsidRDefault="006C3FE5">
      <w:r>
        <w:separator/>
      </w:r>
    </w:p>
  </w:endnote>
  <w:endnote w:type="continuationSeparator" w:id="0">
    <w:p w14:paraId="05ADE313" w14:textId="77777777" w:rsidR="006C3FE5" w:rsidRDefault="006C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4860"/>
      <w:gridCol w:w="1591"/>
      <w:gridCol w:w="2459"/>
    </w:tblGrid>
    <w:tr w:rsidR="002E21AD" w14:paraId="649D5717" w14:textId="77777777" w:rsidTr="00A40616">
      <w:trPr>
        <w:trHeight w:val="540"/>
      </w:trPr>
      <w:tc>
        <w:tcPr>
          <w:tcW w:w="7891" w:type="dxa"/>
          <w:gridSpan w:val="3"/>
          <w:shd w:val="clear" w:color="auto" w:fill="auto"/>
          <w:tcMar>
            <w:bottom w:w="115" w:type="dxa"/>
          </w:tcMar>
          <w:vAlign w:val="bottom"/>
        </w:tcPr>
        <w:p w14:paraId="0FD64EBC" w14:textId="6093C513" w:rsidR="002E21AD" w:rsidRPr="00A40616" w:rsidRDefault="002E21AD" w:rsidP="006C12CA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</w:t>
          </w:r>
          <w:proofErr w:type="gramStart"/>
          <w:r w:rsidRPr="00A40616">
            <w:rPr>
              <w:sz w:val="18"/>
              <w:szCs w:val="18"/>
            </w:rPr>
            <w:t>Id :</w:t>
          </w:r>
          <w:proofErr w:type="gramEnd"/>
          <w:r w:rsidRPr="00A40616">
            <w:rPr>
              <w:sz w:val="18"/>
              <w:szCs w:val="18"/>
            </w:rPr>
            <w:t xml:space="preserve"> </w:t>
          </w:r>
          <w:r w:rsidR="003D3E86">
            <w:rPr>
              <w:sz w:val="18"/>
              <w:szCs w:val="18"/>
            </w:rPr>
            <w:t>30</w:t>
          </w:r>
          <w:r w:rsidRPr="005236BD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>Jul</w:t>
          </w:r>
          <w:r w:rsidRPr="005236BD">
            <w:rPr>
              <w:sz w:val="18"/>
              <w:szCs w:val="18"/>
            </w:rPr>
            <w:t>-20</w:t>
          </w:r>
          <w:r w:rsidR="003D3E86">
            <w:rPr>
              <w:sz w:val="18"/>
              <w:szCs w:val="18"/>
            </w:rPr>
            <w:t>20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14:paraId="2B9740CA" w14:textId="77777777" w:rsidR="002E21AD" w:rsidRDefault="002E21AD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 wp14:anchorId="4C9EE3DF" wp14:editId="0698B5B6">
                <wp:extent cx="1143000" cy="241248"/>
                <wp:effectExtent l="0" t="0" r="0" b="6985"/>
                <wp:docPr id="1" name="Picture 1" descr="C:\Users\125546\AppData\Local\Microsoft\Windows\INetCache\Content.MSO\85DE90A5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25546\AppData\Local\Microsoft\Windows\INetCache\Content.MSO\85DE90A5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451" cy="249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E21AD" w14:paraId="592DED9F" w14:textId="77777777" w:rsidTr="00BC557C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14:paraId="0322FD6A" w14:textId="77777777" w:rsidR="002E21AD" w:rsidRPr="00594865" w:rsidRDefault="002E21AD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4860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14:paraId="70608473" w14:textId="0800D7D8" w:rsidR="002E21AD" w:rsidRPr="00594865" w:rsidRDefault="002E21AD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 xml:space="preserve">Ver: </w:t>
          </w:r>
          <w:r>
            <w:rPr>
              <w:sz w:val="18"/>
              <w:szCs w:val="18"/>
            </w:rPr>
            <w:t>1.0</w:t>
          </w:r>
        </w:p>
      </w:tc>
      <w:tc>
        <w:tcPr>
          <w:tcW w:w="1591" w:type="dxa"/>
          <w:shd w:val="clear" w:color="auto" w:fill="auto"/>
          <w:tcMar>
            <w:top w:w="115" w:type="dxa"/>
          </w:tcMar>
          <w:vAlign w:val="bottom"/>
        </w:tcPr>
        <w:p w14:paraId="41C631C8" w14:textId="68573A00" w:rsidR="002E21AD" w:rsidRPr="00594865" w:rsidRDefault="002E21AD" w:rsidP="00BC557C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  <w:ind w:right="0"/>
            <w:jc w:val="center"/>
          </w:pP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PAGE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7</w:t>
          </w:r>
          <w:r w:rsidRPr="00A40616">
            <w:rPr>
              <w:noProof/>
              <w:sz w:val="18"/>
              <w:szCs w:val="18"/>
            </w:rPr>
            <w:fldChar w:fldCharType="end"/>
          </w:r>
          <w:r w:rsidRPr="00A40616">
            <w:rPr>
              <w:noProof/>
              <w:sz w:val="18"/>
              <w:szCs w:val="18"/>
            </w:rPr>
            <w:t xml:space="preserve"> of </w:t>
          </w: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NUMPAGES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14</w:t>
          </w:r>
          <w:r w:rsidRPr="00A40616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2459" w:type="dxa"/>
          <w:vMerge/>
          <w:shd w:val="clear" w:color="auto" w:fill="auto"/>
        </w:tcPr>
        <w:p w14:paraId="6B7095C1" w14:textId="77777777" w:rsidR="002E21AD" w:rsidRDefault="002E21AD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5201C4CD" w14:textId="77777777" w:rsidR="002E21AD" w:rsidRDefault="002E21AD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0"/>
      <w:gridCol w:w="2460"/>
    </w:tblGrid>
    <w:tr w:rsidR="002E21AD" w14:paraId="7B6F6972" w14:textId="77777777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14:paraId="3BDB3792" w14:textId="77777777" w:rsidR="002E21AD" w:rsidRPr="00A40616" w:rsidRDefault="002E21AD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</w:t>
          </w:r>
          <w:proofErr w:type="gramStart"/>
          <w:r w:rsidRPr="00A40616">
            <w:rPr>
              <w:sz w:val="18"/>
              <w:szCs w:val="18"/>
            </w:rPr>
            <w:t>Id :</w:t>
          </w:r>
          <w:proofErr w:type="gramEnd"/>
          <w:r w:rsidRPr="00A40616">
            <w:rPr>
              <w:sz w:val="18"/>
              <w:szCs w:val="18"/>
            </w:rPr>
            <w:t xml:space="preserve"> QTQP-TEMPW / 2.1.0 / 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14:paraId="63EFA3E5" w14:textId="77777777" w:rsidR="002E21AD" w:rsidRDefault="002E21AD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 wp14:anchorId="2B7FB679" wp14:editId="5D881201">
                <wp:extent cx="1485900" cy="542925"/>
                <wp:effectExtent l="0" t="0" r="0" b="0"/>
                <wp:docPr id="7" name="Picture 3" descr="Cognizan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gnizan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E21AD" w14:paraId="3A312299" w14:textId="77777777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14:paraId="7C2D31C6" w14:textId="77777777" w:rsidR="002E21AD" w:rsidRPr="00594865" w:rsidRDefault="002E21AD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14:paraId="6CDB6067" w14:textId="77777777" w:rsidR="002E21AD" w:rsidRPr="00594865" w:rsidRDefault="002E21AD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 xml:space="preserve">Project </w:t>
          </w:r>
          <w:proofErr w:type="gramStart"/>
          <w:r w:rsidRPr="00A40616">
            <w:rPr>
              <w:sz w:val="18"/>
              <w:szCs w:val="18"/>
            </w:rPr>
            <w:t>ID :</w:t>
          </w:r>
          <w:proofErr w:type="gramEnd"/>
          <w:r w:rsidRPr="00A40616">
            <w:rPr>
              <w:sz w:val="18"/>
              <w:szCs w:val="18"/>
            </w:rPr>
            <w:t xml:space="preserve">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14:paraId="370E49C7" w14:textId="77777777" w:rsidR="002E21AD" w:rsidRDefault="002E21AD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0A09101E" w14:textId="77777777" w:rsidR="002E21AD" w:rsidRPr="002B50D0" w:rsidRDefault="002E21AD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1304B" w14:textId="77777777" w:rsidR="006C3FE5" w:rsidRDefault="006C3FE5">
      <w:r>
        <w:separator/>
      </w:r>
    </w:p>
  </w:footnote>
  <w:footnote w:type="continuationSeparator" w:id="0">
    <w:p w14:paraId="5E58EC99" w14:textId="77777777" w:rsidR="006C3FE5" w:rsidRDefault="006C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54069" w14:textId="77777777" w:rsidR="002E21AD" w:rsidRDefault="002E21AD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A6E3E"/>
    <w:multiLevelType w:val="hybridMultilevel"/>
    <w:tmpl w:val="21E0D8E2"/>
    <w:styleLink w:val="ImportedStyle12"/>
    <w:lvl w:ilvl="0" w:tplc="18C0BF76">
      <w:start w:val="1"/>
      <w:numFmt w:val="lowerLetter"/>
      <w:lvlText w:val="%1."/>
      <w:lvlJc w:val="left"/>
      <w:pPr>
        <w:tabs>
          <w:tab w:val="left" w:pos="1601"/>
        </w:tabs>
        <w:ind w:left="160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588C08">
      <w:start w:val="1"/>
      <w:numFmt w:val="lowerLetter"/>
      <w:lvlText w:val="%2."/>
      <w:lvlJc w:val="left"/>
      <w:pPr>
        <w:tabs>
          <w:tab w:val="left" w:pos="1601"/>
        </w:tabs>
        <w:ind w:left="10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68BAAE">
      <w:start w:val="1"/>
      <w:numFmt w:val="lowerLetter"/>
      <w:lvlText w:val="%3."/>
      <w:lvlJc w:val="left"/>
      <w:pPr>
        <w:tabs>
          <w:tab w:val="left" w:pos="1601"/>
        </w:tabs>
        <w:ind w:left="18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44DA00">
      <w:start w:val="1"/>
      <w:numFmt w:val="lowerLetter"/>
      <w:lvlText w:val="%4."/>
      <w:lvlJc w:val="left"/>
      <w:pPr>
        <w:tabs>
          <w:tab w:val="left" w:pos="1601"/>
        </w:tabs>
        <w:ind w:left="25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043AC8">
      <w:start w:val="1"/>
      <w:numFmt w:val="lowerLetter"/>
      <w:lvlText w:val="%5."/>
      <w:lvlJc w:val="left"/>
      <w:pPr>
        <w:tabs>
          <w:tab w:val="left" w:pos="1601"/>
        </w:tabs>
        <w:ind w:left="324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B4C8B2">
      <w:start w:val="1"/>
      <w:numFmt w:val="lowerLetter"/>
      <w:lvlText w:val="%6."/>
      <w:lvlJc w:val="left"/>
      <w:pPr>
        <w:tabs>
          <w:tab w:val="left" w:pos="1601"/>
        </w:tabs>
        <w:ind w:left="396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B03636">
      <w:start w:val="1"/>
      <w:numFmt w:val="lowerLetter"/>
      <w:lvlText w:val="%7."/>
      <w:lvlJc w:val="left"/>
      <w:pPr>
        <w:tabs>
          <w:tab w:val="left" w:pos="1601"/>
        </w:tabs>
        <w:ind w:left="46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C0A78A">
      <w:start w:val="1"/>
      <w:numFmt w:val="lowerLetter"/>
      <w:lvlText w:val="%8."/>
      <w:lvlJc w:val="left"/>
      <w:pPr>
        <w:tabs>
          <w:tab w:val="left" w:pos="1601"/>
        </w:tabs>
        <w:ind w:left="54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04636C">
      <w:start w:val="1"/>
      <w:numFmt w:val="lowerLetter"/>
      <w:lvlText w:val="%9."/>
      <w:lvlJc w:val="left"/>
      <w:pPr>
        <w:tabs>
          <w:tab w:val="left" w:pos="1601"/>
        </w:tabs>
        <w:ind w:left="61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076B3431"/>
    <w:multiLevelType w:val="hybridMultilevel"/>
    <w:tmpl w:val="148E0154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B377B76"/>
    <w:multiLevelType w:val="hybridMultilevel"/>
    <w:tmpl w:val="849E1D22"/>
    <w:lvl w:ilvl="0" w:tplc="9C8062A0">
      <w:start w:val="1"/>
      <w:numFmt w:val="decimal"/>
      <w:pStyle w:val="Heading2"/>
      <w:lvlText w:val="%1.0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08D226A"/>
    <w:multiLevelType w:val="hybridMultilevel"/>
    <w:tmpl w:val="90547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EB06DCC"/>
    <w:multiLevelType w:val="hybridMultilevel"/>
    <w:tmpl w:val="1488EAF6"/>
    <w:numStyleLink w:val="ImportedStyle8"/>
  </w:abstractNum>
  <w:abstractNum w:abstractNumId="17" w15:restartNumberingAfterBreak="0">
    <w:nsid w:val="1F647532"/>
    <w:multiLevelType w:val="hybridMultilevel"/>
    <w:tmpl w:val="9E941BFA"/>
    <w:styleLink w:val="ImportedStyle3"/>
    <w:lvl w:ilvl="0" w:tplc="D0A4CC76">
      <w:start w:val="1"/>
      <w:numFmt w:val="decimal"/>
      <w:lvlText w:val="%1."/>
      <w:lvlJc w:val="left"/>
      <w:pPr>
        <w:ind w:left="697" w:hanging="5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D060B2">
      <w:start w:val="1"/>
      <w:numFmt w:val="decimal"/>
      <w:lvlText w:val="%2."/>
      <w:lvlJc w:val="left"/>
      <w:pPr>
        <w:tabs>
          <w:tab w:val="left" w:pos="583"/>
        </w:tabs>
        <w:ind w:left="582" w:hanging="42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E65CBE">
      <w:numFmt w:val="none"/>
      <w:lvlText w:val=""/>
      <w:lvlJc w:val="left"/>
      <w:pPr>
        <w:tabs>
          <w:tab w:val="num" w:pos="360"/>
        </w:tabs>
      </w:pPr>
    </w:lvl>
    <w:lvl w:ilvl="3" w:tplc="5EB477AE">
      <w:numFmt w:val="none"/>
      <w:lvlText w:val=""/>
      <w:lvlJc w:val="left"/>
      <w:pPr>
        <w:tabs>
          <w:tab w:val="num" w:pos="360"/>
        </w:tabs>
      </w:pPr>
    </w:lvl>
    <w:lvl w:ilvl="4" w:tplc="C63A2F46">
      <w:numFmt w:val="none"/>
      <w:lvlText w:val=""/>
      <w:lvlJc w:val="left"/>
      <w:pPr>
        <w:tabs>
          <w:tab w:val="num" w:pos="360"/>
        </w:tabs>
      </w:pPr>
    </w:lvl>
    <w:lvl w:ilvl="5" w:tplc="125CC34A">
      <w:numFmt w:val="none"/>
      <w:lvlText w:val=""/>
      <w:lvlJc w:val="left"/>
      <w:pPr>
        <w:tabs>
          <w:tab w:val="num" w:pos="360"/>
        </w:tabs>
      </w:pPr>
    </w:lvl>
    <w:lvl w:ilvl="6" w:tplc="7E563180">
      <w:numFmt w:val="none"/>
      <w:lvlText w:val=""/>
      <w:lvlJc w:val="left"/>
      <w:pPr>
        <w:tabs>
          <w:tab w:val="num" w:pos="360"/>
        </w:tabs>
      </w:pPr>
    </w:lvl>
    <w:lvl w:ilvl="7" w:tplc="6B6EDD68">
      <w:numFmt w:val="none"/>
      <w:lvlText w:val=""/>
      <w:lvlJc w:val="left"/>
      <w:pPr>
        <w:tabs>
          <w:tab w:val="num" w:pos="360"/>
        </w:tabs>
      </w:pPr>
    </w:lvl>
    <w:lvl w:ilvl="8" w:tplc="5E0085AA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C20BAA"/>
    <w:multiLevelType w:val="hybridMultilevel"/>
    <w:tmpl w:val="3C2A6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E70391"/>
    <w:multiLevelType w:val="hybridMultilevel"/>
    <w:tmpl w:val="1488EAF6"/>
    <w:styleLink w:val="ImportedStyle8"/>
    <w:lvl w:ilvl="0" w:tplc="7150989C">
      <w:start w:val="1"/>
      <w:numFmt w:val="decimal"/>
      <w:lvlText w:val="%1."/>
      <w:lvlJc w:val="left"/>
      <w:pPr>
        <w:ind w:left="697" w:hanging="5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68EF92">
      <w:start w:val="1"/>
      <w:numFmt w:val="decimal"/>
      <w:lvlText w:val="%2."/>
      <w:lvlJc w:val="left"/>
      <w:pPr>
        <w:tabs>
          <w:tab w:val="left" w:pos="583"/>
        </w:tabs>
        <w:ind w:left="582" w:hanging="42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78485E">
      <w:numFmt w:val="none"/>
      <w:lvlText w:val=""/>
      <w:lvlJc w:val="left"/>
      <w:pPr>
        <w:tabs>
          <w:tab w:val="num" w:pos="360"/>
        </w:tabs>
      </w:pPr>
    </w:lvl>
    <w:lvl w:ilvl="3" w:tplc="8BD4C66A">
      <w:numFmt w:val="none"/>
      <w:lvlText w:val=""/>
      <w:lvlJc w:val="left"/>
      <w:pPr>
        <w:tabs>
          <w:tab w:val="num" w:pos="360"/>
        </w:tabs>
      </w:pPr>
    </w:lvl>
    <w:lvl w:ilvl="4" w:tplc="50D6ADFA">
      <w:numFmt w:val="none"/>
      <w:lvlText w:val=""/>
      <w:lvlJc w:val="left"/>
      <w:pPr>
        <w:tabs>
          <w:tab w:val="num" w:pos="360"/>
        </w:tabs>
      </w:pPr>
    </w:lvl>
    <w:lvl w:ilvl="5" w:tplc="C890C04C">
      <w:numFmt w:val="none"/>
      <w:lvlText w:val=""/>
      <w:lvlJc w:val="left"/>
      <w:pPr>
        <w:tabs>
          <w:tab w:val="num" w:pos="360"/>
        </w:tabs>
      </w:pPr>
    </w:lvl>
    <w:lvl w:ilvl="6" w:tplc="DFA2C536">
      <w:numFmt w:val="none"/>
      <w:lvlText w:val=""/>
      <w:lvlJc w:val="left"/>
      <w:pPr>
        <w:tabs>
          <w:tab w:val="num" w:pos="360"/>
        </w:tabs>
      </w:pPr>
    </w:lvl>
    <w:lvl w:ilvl="7" w:tplc="4B82275C">
      <w:numFmt w:val="none"/>
      <w:lvlText w:val=""/>
      <w:lvlJc w:val="left"/>
      <w:pPr>
        <w:tabs>
          <w:tab w:val="num" w:pos="360"/>
        </w:tabs>
      </w:pPr>
    </w:lvl>
    <w:lvl w:ilvl="8" w:tplc="6ECE479A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A3426E0"/>
    <w:multiLevelType w:val="hybridMultilevel"/>
    <w:tmpl w:val="15606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A2B32"/>
    <w:multiLevelType w:val="hybridMultilevel"/>
    <w:tmpl w:val="A7783704"/>
    <w:lvl w:ilvl="0" w:tplc="91CCD28C">
      <w:start w:val="1"/>
      <w:numFmt w:val="decimal"/>
      <w:pStyle w:val="Heading1"/>
      <w:lvlText w:val="%1.0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3647E"/>
    <w:multiLevelType w:val="hybridMultilevel"/>
    <w:tmpl w:val="119C0A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9144A3"/>
    <w:multiLevelType w:val="hybridMultilevel"/>
    <w:tmpl w:val="D56646BC"/>
    <w:lvl w:ilvl="0" w:tplc="258252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421CA"/>
    <w:multiLevelType w:val="hybridMultilevel"/>
    <w:tmpl w:val="13C846D2"/>
    <w:styleLink w:val="ImportedStyle9"/>
    <w:lvl w:ilvl="0" w:tplc="6F5A3F06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F6B106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F8E0E2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2444C6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D03964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E64696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CAD886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26260A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E26486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4CB62518"/>
    <w:multiLevelType w:val="hybridMultilevel"/>
    <w:tmpl w:val="A762E5C4"/>
    <w:lvl w:ilvl="0" w:tplc="258252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56A"/>
    <w:multiLevelType w:val="hybridMultilevel"/>
    <w:tmpl w:val="1FF0AEB2"/>
    <w:numStyleLink w:val="ImportedStyle14"/>
  </w:abstractNum>
  <w:abstractNum w:abstractNumId="28" w15:restartNumberingAfterBreak="0">
    <w:nsid w:val="4E0145BE"/>
    <w:multiLevelType w:val="hybridMultilevel"/>
    <w:tmpl w:val="20C8EAF2"/>
    <w:numStyleLink w:val="ImportedStyle11"/>
  </w:abstractNum>
  <w:abstractNum w:abstractNumId="29" w15:restartNumberingAfterBreak="0">
    <w:nsid w:val="5ADC7A49"/>
    <w:multiLevelType w:val="hybridMultilevel"/>
    <w:tmpl w:val="947CD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E2D2C"/>
    <w:multiLevelType w:val="hybridMultilevel"/>
    <w:tmpl w:val="46B2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C3AD6"/>
    <w:multiLevelType w:val="hybridMultilevel"/>
    <w:tmpl w:val="B4046EF8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32" w15:restartNumberingAfterBreak="0">
    <w:nsid w:val="614A2B79"/>
    <w:multiLevelType w:val="hybridMultilevel"/>
    <w:tmpl w:val="FA5A0300"/>
    <w:styleLink w:val="ImportedStyle60"/>
    <w:lvl w:ilvl="0" w:tplc="97B6A096">
      <w:start w:val="1"/>
      <w:numFmt w:val="bullet"/>
      <w:lvlText w:val="•"/>
      <w:lvlJc w:val="left"/>
      <w:pPr>
        <w:tabs>
          <w:tab w:val="left" w:pos="1600"/>
          <w:tab w:val="left" w:pos="1601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1A0492CA">
      <w:start w:val="1"/>
      <w:numFmt w:val="bullet"/>
      <w:lvlText w:val="·"/>
      <w:lvlJc w:val="left"/>
      <w:pPr>
        <w:tabs>
          <w:tab w:val="left" w:pos="1601"/>
        </w:tabs>
        <w:ind w:left="160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82805C">
      <w:start w:val="1"/>
      <w:numFmt w:val="bullet"/>
      <w:lvlText w:val="·"/>
      <w:lvlJc w:val="left"/>
      <w:pPr>
        <w:tabs>
          <w:tab w:val="left" w:pos="1601"/>
        </w:tabs>
        <w:ind w:left="160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FEEA86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260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3409C4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361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5A3FD8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461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2C42EE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562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1E4802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662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D8C18C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763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658731A4"/>
    <w:multiLevelType w:val="hybridMultilevel"/>
    <w:tmpl w:val="9C98E486"/>
    <w:lvl w:ilvl="0" w:tplc="4C2C99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C2179B"/>
    <w:multiLevelType w:val="hybridMultilevel"/>
    <w:tmpl w:val="D1400C56"/>
    <w:lvl w:ilvl="0" w:tplc="0409000F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60C1C64"/>
    <w:multiLevelType w:val="hybridMultilevel"/>
    <w:tmpl w:val="DEF4D9CA"/>
    <w:styleLink w:val="ImportedStyle6"/>
    <w:lvl w:ilvl="0" w:tplc="C55E19F2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4EAB08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428DCA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26CEAE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30E58A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5AEE86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013C8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6226D8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C8D960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68D579DD"/>
    <w:multiLevelType w:val="hybridMultilevel"/>
    <w:tmpl w:val="BCA6E7A4"/>
    <w:lvl w:ilvl="0" w:tplc="28C80D36">
      <w:start w:val="1"/>
      <w:numFmt w:val="bullet"/>
      <w:lvlText w:val="·"/>
      <w:lvlJc w:val="left"/>
      <w:pPr>
        <w:tabs>
          <w:tab w:val="left" w:pos="865"/>
        </w:tabs>
        <w:ind w:left="864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1E086E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149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34C142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212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4643C8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276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443358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3394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EC789E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402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985A28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466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2AFFE4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5294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3A2CF2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5928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6C8D33E6"/>
    <w:multiLevelType w:val="hybridMultilevel"/>
    <w:tmpl w:val="EAD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B62DB7"/>
    <w:multiLevelType w:val="hybridMultilevel"/>
    <w:tmpl w:val="1B12E566"/>
    <w:styleLink w:val="ImportedStyle5"/>
    <w:lvl w:ilvl="0" w:tplc="1AE653FA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E6D984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B0740C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8CAB42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901FC2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502898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4CAC3E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CCEF16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8EF09C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742036FA"/>
    <w:multiLevelType w:val="hybridMultilevel"/>
    <w:tmpl w:val="FA5A0300"/>
    <w:numStyleLink w:val="ImportedStyle60"/>
  </w:abstractNum>
  <w:abstractNum w:abstractNumId="40" w15:restartNumberingAfterBreak="0">
    <w:nsid w:val="753C4B72"/>
    <w:multiLevelType w:val="hybridMultilevel"/>
    <w:tmpl w:val="1FF0AEB2"/>
    <w:styleLink w:val="ImportedStyle14"/>
    <w:lvl w:ilvl="0" w:tplc="4E9C4EA8">
      <w:start w:val="1"/>
      <w:numFmt w:val="decimal"/>
      <w:lvlText w:val="%1."/>
      <w:lvlJc w:val="left"/>
      <w:pPr>
        <w:ind w:left="697" w:hanging="5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9C7D32">
      <w:start w:val="1"/>
      <w:numFmt w:val="decimal"/>
      <w:lvlText w:val="%2."/>
      <w:lvlJc w:val="left"/>
      <w:pPr>
        <w:tabs>
          <w:tab w:val="left" w:pos="583"/>
        </w:tabs>
        <w:ind w:left="582" w:hanging="423"/>
      </w:pPr>
      <w:rPr>
        <w:rFonts w:ascii="Carlito" w:eastAsia="Carlito" w:hAnsi="Carlito" w:cs="Carlito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38DD3"/>
        <w:spacing w:val="0"/>
        <w:w w:val="100"/>
        <w:kern w:val="0"/>
        <w:position w:val="0"/>
        <w:highlight w:val="none"/>
        <w:vertAlign w:val="baseline"/>
      </w:rPr>
    </w:lvl>
    <w:lvl w:ilvl="2" w:tplc="88F2256E">
      <w:start w:val="1"/>
      <w:numFmt w:val="decimal"/>
      <w:lvlText w:val="%3."/>
      <w:lvlJc w:val="left"/>
      <w:pPr>
        <w:tabs>
          <w:tab w:val="left" w:pos="1061"/>
        </w:tabs>
        <w:ind w:left="106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CE5368">
      <w:start w:val="1"/>
      <w:numFmt w:val="decimal"/>
      <w:lvlText w:val="%4."/>
      <w:lvlJc w:val="left"/>
      <w:pPr>
        <w:tabs>
          <w:tab w:val="left" w:pos="1061"/>
        </w:tabs>
        <w:ind w:left="141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0E1018">
      <w:start w:val="1"/>
      <w:numFmt w:val="decimal"/>
      <w:lvlText w:val="%5."/>
      <w:lvlJc w:val="left"/>
      <w:pPr>
        <w:tabs>
          <w:tab w:val="left" w:pos="1061"/>
        </w:tabs>
        <w:ind w:left="1759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DC7722">
      <w:start w:val="1"/>
      <w:numFmt w:val="decimal"/>
      <w:lvlText w:val="%6."/>
      <w:lvlJc w:val="left"/>
      <w:pPr>
        <w:tabs>
          <w:tab w:val="left" w:pos="1061"/>
        </w:tabs>
        <w:ind w:left="2109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8A4A34">
      <w:start w:val="1"/>
      <w:numFmt w:val="decimal"/>
      <w:lvlText w:val="%7."/>
      <w:lvlJc w:val="left"/>
      <w:pPr>
        <w:tabs>
          <w:tab w:val="left" w:pos="1061"/>
        </w:tabs>
        <w:ind w:left="2458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E49128">
      <w:start w:val="1"/>
      <w:numFmt w:val="decimal"/>
      <w:lvlText w:val="%8."/>
      <w:lvlJc w:val="left"/>
      <w:pPr>
        <w:tabs>
          <w:tab w:val="left" w:pos="1061"/>
        </w:tabs>
        <w:ind w:left="2808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929A46">
      <w:start w:val="1"/>
      <w:numFmt w:val="decimal"/>
      <w:lvlText w:val="%9."/>
      <w:lvlJc w:val="left"/>
      <w:pPr>
        <w:tabs>
          <w:tab w:val="left" w:pos="1061"/>
        </w:tabs>
        <w:ind w:left="3157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77DB4EF9"/>
    <w:multiLevelType w:val="hybridMultilevel"/>
    <w:tmpl w:val="AABC9EF6"/>
    <w:lvl w:ilvl="0" w:tplc="2026D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766A8E"/>
    <w:multiLevelType w:val="hybridMultilevel"/>
    <w:tmpl w:val="1AC07C2A"/>
    <w:styleLink w:val="ImportedStyle7"/>
    <w:lvl w:ilvl="0" w:tplc="D14C0810">
      <w:start w:val="1"/>
      <w:numFmt w:val="lowerLetter"/>
      <w:lvlText w:val="%1."/>
      <w:lvlJc w:val="left"/>
      <w:pPr>
        <w:tabs>
          <w:tab w:val="left" w:pos="1601"/>
        </w:tabs>
        <w:ind w:left="160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140356">
      <w:start w:val="1"/>
      <w:numFmt w:val="lowerLetter"/>
      <w:lvlText w:val="%2."/>
      <w:lvlJc w:val="left"/>
      <w:pPr>
        <w:tabs>
          <w:tab w:val="left" w:pos="1601"/>
        </w:tabs>
        <w:ind w:left="108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6856D0">
      <w:start w:val="1"/>
      <w:numFmt w:val="lowerLetter"/>
      <w:lvlText w:val="%3."/>
      <w:lvlJc w:val="left"/>
      <w:pPr>
        <w:tabs>
          <w:tab w:val="left" w:pos="1601"/>
        </w:tabs>
        <w:ind w:left="180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92373E">
      <w:start w:val="1"/>
      <w:numFmt w:val="lowerLetter"/>
      <w:lvlText w:val="%4."/>
      <w:lvlJc w:val="left"/>
      <w:pPr>
        <w:tabs>
          <w:tab w:val="left" w:pos="1601"/>
        </w:tabs>
        <w:ind w:left="252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E6E5F0">
      <w:start w:val="1"/>
      <w:numFmt w:val="lowerLetter"/>
      <w:lvlText w:val="%5."/>
      <w:lvlJc w:val="left"/>
      <w:pPr>
        <w:tabs>
          <w:tab w:val="left" w:pos="1601"/>
        </w:tabs>
        <w:ind w:left="324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AB8E2">
      <w:start w:val="1"/>
      <w:numFmt w:val="lowerLetter"/>
      <w:lvlText w:val="%6."/>
      <w:lvlJc w:val="left"/>
      <w:pPr>
        <w:tabs>
          <w:tab w:val="left" w:pos="1601"/>
        </w:tabs>
        <w:ind w:left="396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90ADC8">
      <w:start w:val="1"/>
      <w:numFmt w:val="lowerLetter"/>
      <w:lvlText w:val="%7."/>
      <w:lvlJc w:val="left"/>
      <w:pPr>
        <w:tabs>
          <w:tab w:val="left" w:pos="1601"/>
        </w:tabs>
        <w:ind w:left="468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7408FC">
      <w:start w:val="1"/>
      <w:numFmt w:val="lowerLetter"/>
      <w:lvlText w:val="%8."/>
      <w:lvlJc w:val="left"/>
      <w:pPr>
        <w:tabs>
          <w:tab w:val="left" w:pos="1601"/>
        </w:tabs>
        <w:ind w:left="540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16EDFA">
      <w:start w:val="1"/>
      <w:numFmt w:val="lowerLetter"/>
      <w:lvlText w:val="%9."/>
      <w:lvlJc w:val="left"/>
      <w:pPr>
        <w:tabs>
          <w:tab w:val="left" w:pos="1601"/>
        </w:tabs>
        <w:ind w:left="612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B786E05"/>
    <w:multiLevelType w:val="hybridMultilevel"/>
    <w:tmpl w:val="20C8EAF2"/>
    <w:styleLink w:val="ImportedStyle11"/>
    <w:lvl w:ilvl="0" w:tplc="096A871A">
      <w:start w:val="1"/>
      <w:numFmt w:val="bullet"/>
      <w:lvlText w:val="·"/>
      <w:lvlJc w:val="left"/>
      <w:pPr>
        <w:tabs>
          <w:tab w:val="left" w:pos="438"/>
        </w:tabs>
        <w:ind w:left="43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78A9FC">
      <w:start w:val="1"/>
      <w:numFmt w:val="bullet"/>
      <w:lvlText w:val="·"/>
      <w:lvlJc w:val="left"/>
      <w:pPr>
        <w:tabs>
          <w:tab w:val="left" w:pos="438"/>
        </w:tabs>
        <w:ind w:left="124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A4996A">
      <w:start w:val="1"/>
      <w:numFmt w:val="bullet"/>
      <w:lvlText w:val="·"/>
      <w:lvlJc w:val="left"/>
      <w:pPr>
        <w:tabs>
          <w:tab w:val="left" w:pos="438"/>
        </w:tabs>
        <w:ind w:left="204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1AC804">
      <w:start w:val="1"/>
      <w:numFmt w:val="bullet"/>
      <w:lvlText w:val="·"/>
      <w:lvlJc w:val="left"/>
      <w:pPr>
        <w:tabs>
          <w:tab w:val="left" w:pos="438"/>
        </w:tabs>
        <w:ind w:left="285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724D4C">
      <w:start w:val="1"/>
      <w:numFmt w:val="bullet"/>
      <w:lvlText w:val="·"/>
      <w:lvlJc w:val="left"/>
      <w:pPr>
        <w:tabs>
          <w:tab w:val="left" w:pos="438"/>
        </w:tabs>
        <w:ind w:left="3654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38A0B0">
      <w:start w:val="1"/>
      <w:numFmt w:val="bullet"/>
      <w:lvlText w:val="·"/>
      <w:lvlJc w:val="left"/>
      <w:pPr>
        <w:tabs>
          <w:tab w:val="left" w:pos="438"/>
        </w:tabs>
        <w:ind w:left="4458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829B72">
      <w:start w:val="1"/>
      <w:numFmt w:val="bullet"/>
      <w:lvlText w:val="·"/>
      <w:lvlJc w:val="left"/>
      <w:pPr>
        <w:tabs>
          <w:tab w:val="left" w:pos="438"/>
        </w:tabs>
        <w:ind w:left="5262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54F89E">
      <w:start w:val="1"/>
      <w:numFmt w:val="bullet"/>
      <w:lvlText w:val="·"/>
      <w:lvlJc w:val="left"/>
      <w:pPr>
        <w:tabs>
          <w:tab w:val="left" w:pos="438"/>
        </w:tabs>
        <w:ind w:left="6066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4C158C">
      <w:start w:val="1"/>
      <w:numFmt w:val="bullet"/>
      <w:lvlText w:val="·"/>
      <w:lvlJc w:val="left"/>
      <w:pPr>
        <w:tabs>
          <w:tab w:val="left" w:pos="438"/>
        </w:tabs>
        <w:ind w:left="686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7BBE6AE0"/>
    <w:multiLevelType w:val="hybridMultilevel"/>
    <w:tmpl w:val="BFA0E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6"/>
    <w:lvlOverride w:ilvl="0">
      <w:lvl w:ilvl="0" w:tplc="575CC040">
        <w:start w:val="1"/>
        <w:numFmt w:val="decimal"/>
        <w:lvlText w:val="%1.0"/>
        <w:lvlJc w:val="left"/>
        <w:pPr>
          <w:tabs>
            <w:tab w:val="num" w:pos="4050"/>
          </w:tabs>
          <w:ind w:left="3690" w:hanging="360"/>
        </w:pPr>
        <w:rPr>
          <w:rFonts w:hint="default"/>
        </w:rPr>
      </w:lvl>
    </w:lvlOverride>
    <w:lvlOverride w:ilvl="1">
      <w:lvl w:ilvl="1" w:tplc="CBF65890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D21090" w:tentative="1">
        <w:start w:val="1"/>
        <w:numFmt w:val="lowerRoman"/>
        <w:pStyle w:val="Heading3"/>
        <w:lvlText w:val="%3."/>
        <w:lvlJc w:val="right"/>
        <w:pPr>
          <w:ind w:left="2160" w:hanging="180"/>
        </w:pPr>
      </w:lvl>
    </w:lvlOverride>
    <w:lvlOverride w:ilvl="3">
      <w:lvl w:ilvl="3" w:tplc="B4D860AA" w:tentative="1">
        <w:start w:val="1"/>
        <w:numFmt w:val="decimal"/>
        <w:pStyle w:val="Heading4"/>
        <w:lvlText w:val="%4."/>
        <w:lvlJc w:val="left"/>
        <w:pPr>
          <w:ind w:left="2880" w:hanging="360"/>
        </w:pPr>
      </w:lvl>
    </w:lvlOverride>
    <w:lvlOverride w:ilvl="4">
      <w:lvl w:ilvl="4" w:tplc="EE245A78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296A2A8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9E440AFA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5EFAFBA6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9DB845FC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11"/>
  </w:num>
  <w:num w:numId="16">
    <w:abstractNumId w:val="33"/>
  </w:num>
  <w:num w:numId="17">
    <w:abstractNumId w:val="26"/>
  </w:num>
  <w:num w:numId="18">
    <w:abstractNumId w:val="41"/>
  </w:num>
  <w:num w:numId="19">
    <w:abstractNumId w:val="29"/>
  </w:num>
  <w:num w:numId="20">
    <w:abstractNumId w:val="38"/>
  </w:num>
  <w:num w:numId="21">
    <w:abstractNumId w:val="17"/>
  </w:num>
  <w:num w:numId="22">
    <w:abstractNumId w:val="35"/>
  </w:num>
  <w:num w:numId="23">
    <w:abstractNumId w:val="32"/>
  </w:num>
  <w:num w:numId="24">
    <w:abstractNumId w:val="36"/>
  </w:num>
  <w:num w:numId="25">
    <w:abstractNumId w:val="10"/>
  </w:num>
  <w:num w:numId="26">
    <w:abstractNumId w:val="34"/>
  </w:num>
  <w:num w:numId="27">
    <w:abstractNumId w:val="42"/>
  </w:num>
  <w:num w:numId="28">
    <w:abstractNumId w:val="39"/>
    <w:lvlOverride w:ilvl="0">
      <w:lvl w:ilvl="0" w:tplc="FE081360">
        <w:start w:val="1"/>
        <w:numFmt w:val="bullet"/>
        <w:lvlText w:val="•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1">
      <w:lvl w:ilvl="1" w:tplc="C5783A94">
        <w:start w:val="1"/>
        <w:numFmt w:val="bullet"/>
        <w:lvlText w:val="·"/>
        <w:lvlJc w:val="left"/>
        <w:pPr>
          <w:tabs>
            <w:tab w:val="left" w:pos="972"/>
          </w:tabs>
          <w:ind w:left="971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A9EFDF2">
        <w:start w:val="1"/>
        <w:numFmt w:val="bullet"/>
        <w:lvlText w:val="·"/>
        <w:lvlJc w:val="left"/>
        <w:pPr>
          <w:tabs>
            <w:tab w:val="left" w:pos="972"/>
          </w:tabs>
          <w:ind w:left="971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D21CB0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1976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8A0BE6E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2981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558FB32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3986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5F0B178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4991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1649E58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5996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6C0BB2A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7001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5"/>
  </w:num>
  <w:num w:numId="30">
    <w:abstractNumId w:val="20"/>
  </w:num>
  <w:num w:numId="31">
    <w:abstractNumId w:val="43"/>
  </w:num>
  <w:num w:numId="32">
    <w:abstractNumId w:val="28"/>
  </w:num>
  <w:num w:numId="33">
    <w:abstractNumId w:val="28"/>
    <w:lvlOverride w:ilvl="0">
      <w:lvl w:ilvl="0" w:tplc="47A27AB8">
        <w:start w:val="1"/>
        <w:numFmt w:val="bullet"/>
        <w:lvlText w:val="·"/>
        <w:lvlJc w:val="left"/>
        <w:pPr>
          <w:tabs>
            <w:tab w:val="left" w:pos="438"/>
          </w:tabs>
          <w:ind w:left="437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448B52">
        <w:start w:val="1"/>
        <w:numFmt w:val="bullet"/>
        <w:lvlText w:val="·"/>
        <w:lvlJc w:val="left"/>
        <w:pPr>
          <w:tabs>
            <w:tab w:val="left" w:pos="438"/>
          </w:tabs>
          <w:ind w:left="1243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2A49156">
        <w:start w:val="1"/>
        <w:numFmt w:val="bullet"/>
        <w:lvlText w:val="·"/>
        <w:lvlJc w:val="left"/>
        <w:pPr>
          <w:tabs>
            <w:tab w:val="left" w:pos="438"/>
          </w:tabs>
          <w:ind w:left="2047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902CA94">
        <w:start w:val="1"/>
        <w:numFmt w:val="bullet"/>
        <w:lvlText w:val="·"/>
        <w:lvlJc w:val="left"/>
        <w:pPr>
          <w:tabs>
            <w:tab w:val="left" w:pos="438"/>
          </w:tabs>
          <w:ind w:left="2851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63CF028">
        <w:start w:val="1"/>
        <w:numFmt w:val="bullet"/>
        <w:lvlText w:val="·"/>
        <w:lvlJc w:val="left"/>
        <w:pPr>
          <w:tabs>
            <w:tab w:val="left" w:pos="438"/>
          </w:tabs>
          <w:ind w:left="365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3366586">
        <w:start w:val="1"/>
        <w:numFmt w:val="bullet"/>
        <w:lvlText w:val="·"/>
        <w:lvlJc w:val="left"/>
        <w:pPr>
          <w:tabs>
            <w:tab w:val="left" w:pos="438"/>
          </w:tabs>
          <w:ind w:left="4458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8E08554">
        <w:start w:val="1"/>
        <w:numFmt w:val="bullet"/>
        <w:lvlText w:val="·"/>
        <w:lvlJc w:val="left"/>
        <w:pPr>
          <w:tabs>
            <w:tab w:val="left" w:pos="438"/>
          </w:tabs>
          <w:ind w:left="5262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3C20832">
        <w:start w:val="1"/>
        <w:numFmt w:val="bullet"/>
        <w:lvlText w:val="·"/>
        <w:lvlJc w:val="left"/>
        <w:pPr>
          <w:tabs>
            <w:tab w:val="left" w:pos="438"/>
          </w:tabs>
          <w:ind w:left="606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8A428BC">
        <w:start w:val="1"/>
        <w:numFmt w:val="bullet"/>
        <w:lvlText w:val="·"/>
        <w:lvlJc w:val="left"/>
        <w:pPr>
          <w:tabs>
            <w:tab w:val="left" w:pos="438"/>
          </w:tabs>
          <w:ind w:left="6869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3"/>
  </w:num>
  <w:num w:numId="35">
    <w:abstractNumId w:val="13"/>
    <w:lvlOverride w:ilvl="0">
      <w:startOverride w:val="1"/>
    </w:lvlOverride>
  </w:num>
  <w:num w:numId="36">
    <w:abstractNumId w:val="13"/>
    <w:lvlOverride w:ilvl="0">
      <w:startOverride w:val="1"/>
    </w:lvlOverride>
  </w:num>
  <w:num w:numId="37">
    <w:abstractNumId w:val="14"/>
  </w:num>
  <w:num w:numId="38">
    <w:abstractNumId w:val="40"/>
  </w:num>
  <w:num w:numId="39">
    <w:abstractNumId w:val="27"/>
  </w:num>
  <w:num w:numId="40">
    <w:abstractNumId w:val="27"/>
    <w:lvlOverride w:ilvl="0">
      <w:lvl w:ilvl="0" w:tplc="382EAA74">
        <w:start w:val="1"/>
        <w:numFmt w:val="decimal"/>
        <w:lvlText w:val="%1."/>
        <w:lvlJc w:val="left"/>
        <w:pPr>
          <w:ind w:left="697" w:hanging="5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18945C">
        <w:start w:val="1"/>
        <w:numFmt w:val="decimal"/>
        <w:lvlText w:val="%2."/>
        <w:lvlJc w:val="left"/>
        <w:pPr>
          <w:ind w:left="582" w:hanging="423"/>
        </w:pPr>
        <w:rPr>
          <w:rFonts w:ascii="Carlito" w:eastAsia="Carlito" w:hAnsi="Carlito" w:cs="Carlito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38DD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934DB5E">
        <w:start w:val="1"/>
        <w:numFmt w:val="decimal"/>
        <w:lvlText w:val="%3."/>
        <w:lvlJc w:val="left"/>
        <w:pPr>
          <w:tabs>
            <w:tab w:val="left" w:pos="1118"/>
          </w:tabs>
          <w:ind w:left="111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26B170">
        <w:start w:val="1"/>
        <w:numFmt w:val="decimal"/>
        <w:lvlText w:val="%4."/>
        <w:lvlJc w:val="left"/>
        <w:pPr>
          <w:tabs>
            <w:tab w:val="left" w:pos="1117"/>
            <w:tab w:val="left" w:pos="1118"/>
          </w:tabs>
          <w:ind w:left="146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61A1954">
        <w:start w:val="1"/>
        <w:numFmt w:val="decimal"/>
        <w:lvlText w:val="%5."/>
        <w:lvlJc w:val="left"/>
        <w:pPr>
          <w:tabs>
            <w:tab w:val="left" w:pos="1117"/>
            <w:tab w:val="left" w:pos="1118"/>
          </w:tabs>
          <w:ind w:left="181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A5C8BC2">
        <w:start w:val="1"/>
        <w:numFmt w:val="decimal"/>
        <w:lvlText w:val="%6."/>
        <w:lvlJc w:val="left"/>
        <w:pPr>
          <w:tabs>
            <w:tab w:val="left" w:pos="1117"/>
            <w:tab w:val="left" w:pos="1118"/>
          </w:tabs>
          <w:ind w:left="216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7CBD3A">
        <w:start w:val="1"/>
        <w:numFmt w:val="decimal"/>
        <w:lvlText w:val="%7."/>
        <w:lvlJc w:val="left"/>
        <w:pPr>
          <w:tabs>
            <w:tab w:val="left" w:pos="1117"/>
            <w:tab w:val="left" w:pos="1118"/>
          </w:tabs>
          <w:ind w:left="251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4065AEE">
        <w:start w:val="1"/>
        <w:numFmt w:val="decimal"/>
        <w:lvlText w:val="%8."/>
        <w:lvlJc w:val="left"/>
        <w:pPr>
          <w:tabs>
            <w:tab w:val="left" w:pos="1117"/>
            <w:tab w:val="left" w:pos="1118"/>
          </w:tabs>
          <w:ind w:left="286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DDEB85C">
        <w:start w:val="1"/>
        <w:numFmt w:val="decimal"/>
        <w:lvlText w:val="%9."/>
        <w:lvlJc w:val="left"/>
        <w:pPr>
          <w:tabs>
            <w:tab w:val="left" w:pos="1117"/>
            <w:tab w:val="left" w:pos="1118"/>
          </w:tabs>
          <w:ind w:left="321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19"/>
  </w:num>
  <w:num w:numId="42">
    <w:abstractNumId w:val="23"/>
  </w:num>
  <w:num w:numId="43">
    <w:abstractNumId w:val="31"/>
  </w:num>
  <w:num w:numId="44">
    <w:abstractNumId w:val="21"/>
  </w:num>
  <w:num w:numId="45">
    <w:abstractNumId w:val="13"/>
    <w:lvlOverride w:ilvl="0">
      <w:startOverride w:val="1"/>
    </w:lvlOverride>
  </w:num>
  <w:num w:numId="46">
    <w:abstractNumId w:val="16"/>
  </w:num>
  <w:num w:numId="47">
    <w:abstractNumId w:val="30"/>
  </w:num>
  <w:num w:numId="48">
    <w:abstractNumId w:val="22"/>
  </w:num>
  <w:num w:numId="49">
    <w:abstractNumId w:val="44"/>
  </w:num>
  <w:num w:numId="50">
    <w:abstractNumId w:val="37"/>
  </w:num>
  <w:num w:numId="51">
    <w:abstractNumId w:val="24"/>
  </w:num>
  <w:numIdMacAtCleanup w:val="4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shadri Ramasubramanian">
    <w15:presenceInfo w15:providerId="AD" w15:userId="S-1-5-21-1178368992-402679808-390482200-565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B83"/>
    <w:rsid w:val="0000322C"/>
    <w:rsid w:val="000038B2"/>
    <w:rsid w:val="00003961"/>
    <w:rsid w:val="00003B58"/>
    <w:rsid w:val="00004470"/>
    <w:rsid w:val="00004C2B"/>
    <w:rsid w:val="00005177"/>
    <w:rsid w:val="00005689"/>
    <w:rsid w:val="00005916"/>
    <w:rsid w:val="00007AA1"/>
    <w:rsid w:val="00010ECE"/>
    <w:rsid w:val="000111EF"/>
    <w:rsid w:val="0001439D"/>
    <w:rsid w:val="0001672A"/>
    <w:rsid w:val="00017E6F"/>
    <w:rsid w:val="00020990"/>
    <w:rsid w:val="00023DC1"/>
    <w:rsid w:val="00026767"/>
    <w:rsid w:val="00031C78"/>
    <w:rsid w:val="00035198"/>
    <w:rsid w:val="00035742"/>
    <w:rsid w:val="000429F1"/>
    <w:rsid w:val="000433D2"/>
    <w:rsid w:val="00043499"/>
    <w:rsid w:val="00044EB7"/>
    <w:rsid w:val="00045FD3"/>
    <w:rsid w:val="00046E53"/>
    <w:rsid w:val="00046EC8"/>
    <w:rsid w:val="00050C81"/>
    <w:rsid w:val="00051119"/>
    <w:rsid w:val="000543F6"/>
    <w:rsid w:val="0005473A"/>
    <w:rsid w:val="000569CD"/>
    <w:rsid w:val="000577D5"/>
    <w:rsid w:val="0006057A"/>
    <w:rsid w:val="0006138F"/>
    <w:rsid w:val="00062CB6"/>
    <w:rsid w:val="000652EA"/>
    <w:rsid w:val="0006592A"/>
    <w:rsid w:val="00071B85"/>
    <w:rsid w:val="00071B86"/>
    <w:rsid w:val="00072FDD"/>
    <w:rsid w:val="0007301C"/>
    <w:rsid w:val="00073CE0"/>
    <w:rsid w:val="00074300"/>
    <w:rsid w:val="00074F0A"/>
    <w:rsid w:val="00076BDF"/>
    <w:rsid w:val="0007705F"/>
    <w:rsid w:val="00077C7E"/>
    <w:rsid w:val="000803ED"/>
    <w:rsid w:val="00082A8F"/>
    <w:rsid w:val="000841A7"/>
    <w:rsid w:val="000850D6"/>
    <w:rsid w:val="0009291A"/>
    <w:rsid w:val="00092B8D"/>
    <w:rsid w:val="000934D5"/>
    <w:rsid w:val="00093AB7"/>
    <w:rsid w:val="00093F14"/>
    <w:rsid w:val="00095523"/>
    <w:rsid w:val="00095A4F"/>
    <w:rsid w:val="0009614A"/>
    <w:rsid w:val="00096491"/>
    <w:rsid w:val="0009673E"/>
    <w:rsid w:val="000A352C"/>
    <w:rsid w:val="000A4091"/>
    <w:rsid w:val="000A57ED"/>
    <w:rsid w:val="000A6213"/>
    <w:rsid w:val="000A67F4"/>
    <w:rsid w:val="000A79A6"/>
    <w:rsid w:val="000B0B67"/>
    <w:rsid w:val="000B0CB1"/>
    <w:rsid w:val="000B2C83"/>
    <w:rsid w:val="000B4A39"/>
    <w:rsid w:val="000B574F"/>
    <w:rsid w:val="000B68E7"/>
    <w:rsid w:val="000C04CF"/>
    <w:rsid w:val="000C0509"/>
    <w:rsid w:val="000C1E28"/>
    <w:rsid w:val="000C2205"/>
    <w:rsid w:val="000C2750"/>
    <w:rsid w:val="000C4856"/>
    <w:rsid w:val="000C5CAA"/>
    <w:rsid w:val="000C6186"/>
    <w:rsid w:val="000D0092"/>
    <w:rsid w:val="000D0731"/>
    <w:rsid w:val="000D2D14"/>
    <w:rsid w:val="000D3C30"/>
    <w:rsid w:val="000D5992"/>
    <w:rsid w:val="000D7C2C"/>
    <w:rsid w:val="000E2295"/>
    <w:rsid w:val="000E2E69"/>
    <w:rsid w:val="000E48F5"/>
    <w:rsid w:val="000E69B3"/>
    <w:rsid w:val="000E722E"/>
    <w:rsid w:val="000F0182"/>
    <w:rsid w:val="000F0CB5"/>
    <w:rsid w:val="000F2173"/>
    <w:rsid w:val="000F3943"/>
    <w:rsid w:val="000F52D5"/>
    <w:rsid w:val="000F741C"/>
    <w:rsid w:val="000F79EB"/>
    <w:rsid w:val="00100FE7"/>
    <w:rsid w:val="00103C24"/>
    <w:rsid w:val="001045EF"/>
    <w:rsid w:val="00105A27"/>
    <w:rsid w:val="00105A98"/>
    <w:rsid w:val="00106EA2"/>
    <w:rsid w:val="00107502"/>
    <w:rsid w:val="001078C8"/>
    <w:rsid w:val="00110008"/>
    <w:rsid w:val="00111C7C"/>
    <w:rsid w:val="00112D9E"/>
    <w:rsid w:val="001150B0"/>
    <w:rsid w:val="001217F8"/>
    <w:rsid w:val="001222D6"/>
    <w:rsid w:val="001238FB"/>
    <w:rsid w:val="00124882"/>
    <w:rsid w:val="00125E65"/>
    <w:rsid w:val="001302CD"/>
    <w:rsid w:val="00130783"/>
    <w:rsid w:val="00131252"/>
    <w:rsid w:val="0013185C"/>
    <w:rsid w:val="00132F0A"/>
    <w:rsid w:val="001330F5"/>
    <w:rsid w:val="00133266"/>
    <w:rsid w:val="00133AE9"/>
    <w:rsid w:val="001363C4"/>
    <w:rsid w:val="00145B1E"/>
    <w:rsid w:val="00146A1B"/>
    <w:rsid w:val="00146B20"/>
    <w:rsid w:val="00147626"/>
    <w:rsid w:val="00147BB6"/>
    <w:rsid w:val="00151AED"/>
    <w:rsid w:val="00151B7C"/>
    <w:rsid w:val="00151CC1"/>
    <w:rsid w:val="00152886"/>
    <w:rsid w:val="00152F05"/>
    <w:rsid w:val="00153BF0"/>
    <w:rsid w:val="00153E7C"/>
    <w:rsid w:val="0015417D"/>
    <w:rsid w:val="0015700A"/>
    <w:rsid w:val="00157E31"/>
    <w:rsid w:val="001610F0"/>
    <w:rsid w:val="00161E70"/>
    <w:rsid w:val="00163134"/>
    <w:rsid w:val="001639AD"/>
    <w:rsid w:val="001658C3"/>
    <w:rsid w:val="001671F2"/>
    <w:rsid w:val="00167BF3"/>
    <w:rsid w:val="001704B8"/>
    <w:rsid w:val="00171A6B"/>
    <w:rsid w:val="00171BAD"/>
    <w:rsid w:val="00172248"/>
    <w:rsid w:val="0017259C"/>
    <w:rsid w:val="00176505"/>
    <w:rsid w:val="00176882"/>
    <w:rsid w:val="0017769D"/>
    <w:rsid w:val="00181AAE"/>
    <w:rsid w:val="00181F3E"/>
    <w:rsid w:val="001825E7"/>
    <w:rsid w:val="00183A59"/>
    <w:rsid w:val="00186F47"/>
    <w:rsid w:val="001877D0"/>
    <w:rsid w:val="00187E28"/>
    <w:rsid w:val="0019108F"/>
    <w:rsid w:val="00191444"/>
    <w:rsid w:val="00192A9C"/>
    <w:rsid w:val="00192AE2"/>
    <w:rsid w:val="0019384E"/>
    <w:rsid w:val="0019589D"/>
    <w:rsid w:val="001A3778"/>
    <w:rsid w:val="001A55F4"/>
    <w:rsid w:val="001A5F34"/>
    <w:rsid w:val="001A6454"/>
    <w:rsid w:val="001A6D81"/>
    <w:rsid w:val="001A787E"/>
    <w:rsid w:val="001A7B21"/>
    <w:rsid w:val="001B2BFB"/>
    <w:rsid w:val="001B3A35"/>
    <w:rsid w:val="001B3B98"/>
    <w:rsid w:val="001B3C9D"/>
    <w:rsid w:val="001B4558"/>
    <w:rsid w:val="001B6575"/>
    <w:rsid w:val="001B7536"/>
    <w:rsid w:val="001C323B"/>
    <w:rsid w:val="001C4489"/>
    <w:rsid w:val="001C5B23"/>
    <w:rsid w:val="001C7D92"/>
    <w:rsid w:val="001D0709"/>
    <w:rsid w:val="001D0B1F"/>
    <w:rsid w:val="001D2B30"/>
    <w:rsid w:val="001D3CC6"/>
    <w:rsid w:val="001D66B3"/>
    <w:rsid w:val="001D7BF4"/>
    <w:rsid w:val="001E2105"/>
    <w:rsid w:val="001E2106"/>
    <w:rsid w:val="001E2359"/>
    <w:rsid w:val="001E253B"/>
    <w:rsid w:val="001E2F09"/>
    <w:rsid w:val="001E3159"/>
    <w:rsid w:val="001E64F7"/>
    <w:rsid w:val="001E7598"/>
    <w:rsid w:val="001F0002"/>
    <w:rsid w:val="001F0CCA"/>
    <w:rsid w:val="001F3992"/>
    <w:rsid w:val="001F439B"/>
    <w:rsid w:val="001F469F"/>
    <w:rsid w:val="001F4950"/>
    <w:rsid w:val="001F6A1C"/>
    <w:rsid w:val="001F6AF7"/>
    <w:rsid w:val="00200615"/>
    <w:rsid w:val="00200861"/>
    <w:rsid w:val="0020088D"/>
    <w:rsid w:val="00202B41"/>
    <w:rsid w:val="00205909"/>
    <w:rsid w:val="00205AFA"/>
    <w:rsid w:val="002064AA"/>
    <w:rsid w:val="0020695B"/>
    <w:rsid w:val="00207B82"/>
    <w:rsid w:val="002104E6"/>
    <w:rsid w:val="00210956"/>
    <w:rsid w:val="00211108"/>
    <w:rsid w:val="002147F3"/>
    <w:rsid w:val="00214CC7"/>
    <w:rsid w:val="00215E62"/>
    <w:rsid w:val="00220B47"/>
    <w:rsid w:val="00222F32"/>
    <w:rsid w:val="00225399"/>
    <w:rsid w:val="002255D2"/>
    <w:rsid w:val="0023206C"/>
    <w:rsid w:val="00233500"/>
    <w:rsid w:val="00234644"/>
    <w:rsid w:val="0023538D"/>
    <w:rsid w:val="002354C9"/>
    <w:rsid w:val="00237058"/>
    <w:rsid w:val="00241E10"/>
    <w:rsid w:val="002423CC"/>
    <w:rsid w:val="00242620"/>
    <w:rsid w:val="00244953"/>
    <w:rsid w:val="00245738"/>
    <w:rsid w:val="00246673"/>
    <w:rsid w:val="002513A5"/>
    <w:rsid w:val="00252181"/>
    <w:rsid w:val="002526EE"/>
    <w:rsid w:val="00253325"/>
    <w:rsid w:val="0025398C"/>
    <w:rsid w:val="002547B9"/>
    <w:rsid w:val="00254811"/>
    <w:rsid w:val="0025575E"/>
    <w:rsid w:val="002560AE"/>
    <w:rsid w:val="002563C6"/>
    <w:rsid w:val="00260855"/>
    <w:rsid w:val="00263E3E"/>
    <w:rsid w:val="0026495E"/>
    <w:rsid w:val="00264E5A"/>
    <w:rsid w:val="00266904"/>
    <w:rsid w:val="00266C4E"/>
    <w:rsid w:val="00267CE2"/>
    <w:rsid w:val="002716CF"/>
    <w:rsid w:val="00271AE1"/>
    <w:rsid w:val="00271F8D"/>
    <w:rsid w:val="00272A5E"/>
    <w:rsid w:val="002730A5"/>
    <w:rsid w:val="0027338D"/>
    <w:rsid w:val="002742C9"/>
    <w:rsid w:val="00274BB5"/>
    <w:rsid w:val="00275041"/>
    <w:rsid w:val="0027565C"/>
    <w:rsid w:val="00275D0F"/>
    <w:rsid w:val="0027608C"/>
    <w:rsid w:val="00276285"/>
    <w:rsid w:val="00276F8C"/>
    <w:rsid w:val="0028401D"/>
    <w:rsid w:val="0028543D"/>
    <w:rsid w:val="0028578F"/>
    <w:rsid w:val="002861E4"/>
    <w:rsid w:val="00287913"/>
    <w:rsid w:val="00287B08"/>
    <w:rsid w:val="002904B7"/>
    <w:rsid w:val="00292119"/>
    <w:rsid w:val="00292D55"/>
    <w:rsid w:val="00293DCA"/>
    <w:rsid w:val="002A1A3E"/>
    <w:rsid w:val="002A3B0F"/>
    <w:rsid w:val="002A47BB"/>
    <w:rsid w:val="002A49E3"/>
    <w:rsid w:val="002A53F5"/>
    <w:rsid w:val="002A5BFF"/>
    <w:rsid w:val="002B24F2"/>
    <w:rsid w:val="002B24FF"/>
    <w:rsid w:val="002B252E"/>
    <w:rsid w:val="002B4CD4"/>
    <w:rsid w:val="002B50D0"/>
    <w:rsid w:val="002C081B"/>
    <w:rsid w:val="002C1589"/>
    <w:rsid w:val="002C2BC9"/>
    <w:rsid w:val="002C2E3A"/>
    <w:rsid w:val="002C3293"/>
    <w:rsid w:val="002C42DD"/>
    <w:rsid w:val="002C4ED8"/>
    <w:rsid w:val="002C60B9"/>
    <w:rsid w:val="002C6B08"/>
    <w:rsid w:val="002C6E4C"/>
    <w:rsid w:val="002C7609"/>
    <w:rsid w:val="002D0915"/>
    <w:rsid w:val="002D2109"/>
    <w:rsid w:val="002D2B5F"/>
    <w:rsid w:val="002D6F24"/>
    <w:rsid w:val="002D7C71"/>
    <w:rsid w:val="002E07D2"/>
    <w:rsid w:val="002E21AD"/>
    <w:rsid w:val="002E23AF"/>
    <w:rsid w:val="002E314A"/>
    <w:rsid w:val="002E37BB"/>
    <w:rsid w:val="002E4713"/>
    <w:rsid w:val="002F1F7B"/>
    <w:rsid w:val="002F1FC8"/>
    <w:rsid w:val="002F29A4"/>
    <w:rsid w:val="002F5208"/>
    <w:rsid w:val="002F61FE"/>
    <w:rsid w:val="003009AD"/>
    <w:rsid w:val="0030146F"/>
    <w:rsid w:val="0030147D"/>
    <w:rsid w:val="00303669"/>
    <w:rsid w:val="0030413F"/>
    <w:rsid w:val="003060F9"/>
    <w:rsid w:val="0030638F"/>
    <w:rsid w:val="00306BF2"/>
    <w:rsid w:val="003077E3"/>
    <w:rsid w:val="00310B30"/>
    <w:rsid w:val="00314632"/>
    <w:rsid w:val="00314B50"/>
    <w:rsid w:val="003151ED"/>
    <w:rsid w:val="00316248"/>
    <w:rsid w:val="00316AE1"/>
    <w:rsid w:val="00320140"/>
    <w:rsid w:val="0032222C"/>
    <w:rsid w:val="00322363"/>
    <w:rsid w:val="00322D15"/>
    <w:rsid w:val="00322FED"/>
    <w:rsid w:val="003315E9"/>
    <w:rsid w:val="0033236C"/>
    <w:rsid w:val="00332666"/>
    <w:rsid w:val="0033399D"/>
    <w:rsid w:val="00333E79"/>
    <w:rsid w:val="00333EF7"/>
    <w:rsid w:val="0033483D"/>
    <w:rsid w:val="00334D36"/>
    <w:rsid w:val="003361CD"/>
    <w:rsid w:val="00336A28"/>
    <w:rsid w:val="00341132"/>
    <w:rsid w:val="00341AEF"/>
    <w:rsid w:val="00341D20"/>
    <w:rsid w:val="003421E3"/>
    <w:rsid w:val="003423FA"/>
    <w:rsid w:val="0034252F"/>
    <w:rsid w:val="003425B0"/>
    <w:rsid w:val="00343150"/>
    <w:rsid w:val="003439EA"/>
    <w:rsid w:val="00343A17"/>
    <w:rsid w:val="00345255"/>
    <w:rsid w:val="00345C62"/>
    <w:rsid w:val="0034602A"/>
    <w:rsid w:val="00346C72"/>
    <w:rsid w:val="00351363"/>
    <w:rsid w:val="00351A78"/>
    <w:rsid w:val="00354B6E"/>
    <w:rsid w:val="003556C4"/>
    <w:rsid w:val="00356853"/>
    <w:rsid w:val="00356940"/>
    <w:rsid w:val="00356BDB"/>
    <w:rsid w:val="00356CEA"/>
    <w:rsid w:val="0036070C"/>
    <w:rsid w:val="003608AD"/>
    <w:rsid w:val="00361D69"/>
    <w:rsid w:val="00363851"/>
    <w:rsid w:val="00363889"/>
    <w:rsid w:val="0036475B"/>
    <w:rsid w:val="003662D1"/>
    <w:rsid w:val="00366888"/>
    <w:rsid w:val="00367756"/>
    <w:rsid w:val="00367EAE"/>
    <w:rsid w:val="003705B6"/>
    <w:rsid w:val="00372A54"/>
    <w:rsid w:val="00372E88"/>
    <w:rsid w:val="0038337E"/>
    <w:rsid w:val="00383481"/>
    <w:rsid w:val="00383D2C"/>
    <w:rsid w:val="00384496"/>
    <w:rsid w:val="003854F8"/>
    <w:rsid w:val="003855F4"/>
    <w:rsid w:val="00385EAD"/>
    <w:rsid w:val="00386594"/>
    <w:rsid w:val="00387CD5"/>
    <w:rsid w:val="00387EDD"/>
    <w:rsid w:val="00390C96"/>
    <w:rsid w:val="003914B1"/>
    <w:rsid w:val="0039163D"/>
    <w:rsid w:val="00391918"/>
    <w:rsid w:val="003919A5"/>
    <w:rsid w:val="003919F5"/>
    <w:rsid w:val="00391B3B"/>
    <w:rsid w:val="0039423D"/>
    <w:rsid w:val="00394C06"/>
    <w:rsid w:val="00396C94"/>
    <w:rsid w:val="003972DB"/>
    <w:rsid w:val="003A1077"/>
    <w:rsid w:val="003A21C4"/>
    <w:rsid w:val="003A22F2"/>
    <w:rsid w:val="003A5D57"/>
    <w:rsid w:val="003A6CC5"/>
    <w:rsid w:val="003B0F20"/>
    <w:rsid w:val="003B125A"/>
    <w:rsid w:val="003B2C6C"/>
    <w:rsid w:val="003B2CD1"/>
    <w:rsid w:val="003B36CD"/>
    <w:rsid w:val="003B39A3"/>
    <w:rsid w:val="003B47BA"/>
    <w:rsid w:val="003B4C84"/>
    <w:rsid w:val="003B4CAD"/>
    <w:rsid w:val="003B6FCF"/>
    <w:rsid w:val="003C0B74"/>
    <w:rsid w:val="003C11B4"/>
    <w:rsid w:val="003C12E2"/>
    <w:rsid w:val="003C1834"/>
    <w:rsid w:val="003C33C9"/>
    <w:rsid w:val="003C33DD"/>
    <w:rsid w:val="003C3EC0"/>
    <w:rsid w:val="003D061C"/>
    <w:rsid w:val="003D27AB"/>
    <w:rsid w:val="003D3E86"/>
    <w:rsid w:val="003D4B40"/>
    <w:rsid w:val="003D6653"/>
    <w:rsid w:val="003D6CF5"/>
    <w:rsid w:val="003D7501"/>
    <w:rsid w:val="003D7D4D"/>
    <w:rsid w:val="003E0691"/>
    <w:rsid w:val="003E0CDB"/>
    <w:rsid w:val="003E2382"/>
    <w:rsid w:val="003E5C21"/>
    <w:rsid w:val="003E655B"/>
    <w:rsid w:val="003E6CA9"/>
    <w:rsid w:val="003E6E03"/>
    <w:rsid w:val="003F0BF1"/>
    <w:rsid w:val="003F176B"/>
    <w:rsid w:val="003F1933"/>
    <w:rsid w:val="003F1C83"/>
    <w:rsid w:val="003F2ABF"/>
    <w:rsid w:val="003F2BB7"/>
    <w:rsid w:val="003F5067"/>
    <w:rsid w:val="003F543A"/>
    <w:rsid w:val="003F58C7"/>
    <w:rsid w:val="003F6329"/>
    <w:rsid w:val="003F67F5"/>
    <w:rsid w:val="003F776D"/>
    <w:rsid w:val="00400FE2"/>
    <w:rsid w:val="0040158D"/>
    <w:rsid w:val="00401C14"/>
    <w:rsid w:val="00403F6A"/>
    <w:rsid w:val="00404371"/>
    <w:rsid w:val="004054A7"/>
    <w:rsid w:val="00407015"/>
    <w:rsid w:val="00413402"/>
    <w:rsid w:val="004140A3"/>
    <w:rsid w:val="00415297"/>
    <w:rsid w:val="00416670"/>
    <w:rsid w:val="00420BE8"/>
    <w:rsid w:val="004221E0"/>
    <w:rsid w:val="004231A4"/>
    <w:rsid w:val="004234B1"/>
    <w:rsid w:val="00423E6D"/>
    <w:rsid w:val="004247EE"/>
    <w:rsid w:val="00424B72"/>
    <w:rsid w:val="00425662"/>
    <w:rsid w:val="00425747"/>
    <w:rsid w:val="00425DD7"/>
    <w:rsid w:val="00426858"/>
    <w:rsid w:val="00426880"/>
    <w:rsid w:val="00426F53"/>
    <w:rsid w:val="004270AE"/>
    <w:rsid w:val="00427299"/>
    <w:rsid w:val="004302F7"/>
    <w:rsid w:val="00432674"/>
    <w:rsid w:val="0043361A"/>
    <w:rsid w:val="00433967"/>
    <w:rsid w:val="004367E0"/>
    <w:rsid w:val="00436C34"/>
    <w:rsid w:val="00437195"/>
    <w:rsid w:val="0044049D"/>
    <w:rsid w:val="00441518"/>
    <w:rsid w:val="004443F6"/>
    <w:rsid w:val="004544F8"/>
    <w:rsid w:val="0045646E"/>
    <w:rsid w:val="00456503"/>
    <w:rsid w:val="00457085"/>
    <w:rsid w:val="004573A0"/>
    <w:rsid w:val="0045754D"/>
    <w:rsid w:val="00464ABE"/>
    <w:rsid w:val="00464E6B"/>
    <w:rsid w:val="00465725"/>
    <w:rsid w:val="00467088"/>
    <w:rsid w:val="00471B42"/>
    <w:rsid w:val="00471FF3"/>
    <w:rsid w:val="00473990"/>
    <w:rsid w:val="00473B91"/>
    <w:rsid w:val="004748BD"/>
    <w:rsid w:val="00476B36"/>
    <w:rsid w:val="00477693"/>
    <w:rsid w:val="00481826"/>
    <w:rsid w:val="00481927"/>
    <w:rsid w:val="00481A9C"/>
    <w:rsid w:val="00482B4D"/>
    <w:rsid w:val="0048513C"/>
    <w:rsid w:val="004853C3"/>
    <w:rsid w:val="00485772"/>
    <w:rsid w:val="0048579F"/>
    <w:rsid w:val="00486566"/>
    <w:rsid w:val="004865BF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5294"/>
    <w:rsid w:val="004A6449"/>
    <w:rsid w:val="004A646E"/>
    <w:rsid w:val="004A700A"/>
    <w:rsid w:val="004B39F8"/>
    <w:rsid w:val="004B416F"/>
    <w:rsid w:val="004B600D"/>
    <w:rsid w:val="004B765D"/>
    <w:rsid w:val="004B79BF"/>
    <w:rsid w:val="004B7EDD"/>
    <w:rsid w:val="004C033A"/>
    <w:rsid w:val="004C1491"/>
    <w:rsid w:val="004C3690"/>
    <w:rsid w:val="004C3CDB"/>
    <w:rsid w:val="004C5423"/>
    <w:rsid w:val="004C69FF"/>
    <w:rsid w:val="004C6CFD"/>
    <w:rsid w:val="004C73E7"/>
    <w:rsid w:val="004D0502"/>
    <w:rsid w:val="004D0B1E"/>
    <w:rsid w:val="004D0E8F"/>
    <w:rsid w:val="004D3219"/>
    <w:rsid w:val="004D42BF"/>
    <w:rsid w:val="004D660A"/>
    <w:rsid w:val="004D6911"/>
    <w:rsid w:val="004D6CF8"/>
    <w:rsid w:val="004D6E38"/>
    <w:rsid w:val="004D713C"/>
    <w:rsid w:val="004E139C"/>
    <w:rsid w:val="004E290A"/>
    <w:rsid w:val="004E3FDA"/>
    <w:rsid w:val="004E482F"/>
    <w:rsid w:val="004E4996"/>
    <w:rsid w:val="004E7A87"/>
    <w:rsid w:val="004F03A0"/>
    <w:rsid w:val="004F07BC"/>
    <w:rsid w:val="004F1FCD"/>
    <w:rsid w:val="004F2895"/>
    <w:rsid w:val="004F2ED6"/>
    <w:rsid w:val="004F2F10"/>
    <w:rsid w:val="004F35C0"/>
    <w:rsid w:val="004F589C"/>
    <w:rsid w:val="004F6D82"/>
    <w:rsid w:val="00500C51"/>
    <w:rsid w:val="00502785"/>
    <w:rsid w:val="00502D60"/>
    <w:rsid w:val="00502D66"/>
    <w:rsid w:val="00502FF8"/>
    <w:rsid w:val="00503881"/>
    <w:rsid w:val="0050497F"/>
    <w:rsid w:val="005052B4"/>
    <w:rsid w:val="005055A9"/>
    <w:rsid w:val="00505EE1"/>
    <w:rsid w:val="00506B0E"/>
    <w:rsid w:val="00512B23"/>
    <w:rsid w:val="005152CC"/>
    <w:rsid w:val="0052010A"/>
    <w:rsid w:val="00520C07"/>
    <w:rsid w:val="00521353"/>
    <w:rsid w:val="00521459"/>
    <w:rsid w:val="0052213B"/>
    <w:rsid w:val="005222D6"/>
    <w:rsid w:val="0052330E"/>
    <w:rsid w:val="005236BD"/>
    <w:rsid w:val="00523B04"/>
    <w:rsid w:val="00523C48"/>
    <w:rsid w:val="00523E51"/>
    <w:rsid w:val="0052679B"/>
    <w:rsid w:val="00526F36"/>
    <w:rsid w:val="00532882"/>
    <w:rsid w:val="00533ADF"/>
    <w:rsid w:val="00534EC1"/>
    <w:rsid w:val="00535710"/>
    <w:rsid w:val="005379DA"/>
    <w:rsid w:val="00537A4D"/>
    <w:rsid w:val="00537CA4"/>
    <w:rsid w:val="005402EF"/>
    <w:rsid w:val="00540E97"/>
    <w:rsid w:val="00541564"/>
    <w:rsid w:val="005422B1"/>
    <w:rsid w:val="00543470"/>
    <w:rsid w:val="00543571"/>
    <w:rsid w:val="00543D8A"/>
    <w:rsid w:val="00545E4B"/>
    <w:rsid w:val="00550A3E"/>
    <w:rsid w:val="00552D3E"/>
    <w:rsid w:val="0055362C"/>
    <w:rsid w:val="00553F4A"/>
    <w:rsid w:val="00553F8C"/>
    <w:rsid w:val="005553DA"/>
    <w:rsid w:val="0055547C"/>
    <w:rsid w:val="00555646"/>
    <w:rsid w:val="00560834"/>
    <w:rsid w:val="00561A90"/>
    <w:rsid w:val="005627EE"/>
    <w:rsid w:val="00563563"/>
    <w:rsid w:val="00563C3B"/>
    <w:rsid w:val="005669A4"/>
    <w:rsid w:val="00566DEB"/>
    <w:rsid w:val="005670B6"/>
    <w:rsid w:val="005671F1"/>
    <w:rsid w:val="00567906"/>
    <w:rsid w:val="00567CD6"/>
    <w:rsid w:val="00570F85"/>
    <w:rsid w:val="00576A21"/>
    <w:rsid w:val="005809F1"/>
    <w:rsid w:val="00581F66"/>
    <w:rsid w:val="00582BCA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712"/>
    <w:rsid w:val="00590902"/>
    <w:rsid w:val="005911E2"/>
    <w:rsid w:val="00591C49"/>
    <w:rsid w:val="00591E65"/>
    <w:rsid w:val="00594865"/>
    <w:rsid w:val="00594BEC"/>
    <w:rsid w:val="0059515C"/>
    <w:rsid w:val="00595BE0"/>
    <w:rsid w:val="00595E72"/>
    <w:rsid w:val="00596B35"/>
    <w:rsid w:val="005970DD"/>
    <w:rsid w:val="0059717D"/>
    <w:rsid w:val="005A01AB"/>
    <w:rsid w:val="005A2105"/>
    <w:rsid w:val="005A52F9"/>
    <w:rsid w:val="005A6767"/>
    <w:rsid w:val="005A75BD"/>
    <w:rsid w:val="005B1C6E"/>
    <w:rsid w:val="005B29F5"/>
    <w:rsid w:val="005B32D2"/>
    <w:rsid w:val="005B3C66"/>
    <w:rsid w:val="005B3E58"/>
    <w:rsid w:val="005B4289"/>
    <w:rsid w:val="005B4576"/>
    <w:rsid w:val="005B74EA"/>
    <w:rsid w:val="005C0BF2"/>
    <w:rsid w:val="005C3822"/>
    <w:rsid w:val="005C3940"/>
    <w:rsid w:val="005C3A77"/>
    <w:rsid w:val="005C7812"/>
    <w:rsid w:val="005C7A28"/>
    <w:rsid w:val="005D0047"/>
    <w:rsid w:val="005D06D9"/>
    <w:rsid w:val="005D0701"/>
    <w:rsid w:val="005D0E9E"/>
    <w:rsid w:val="005D19AC"/>
    <w:rsid w:val="005D235F"/>
    <w:rsid w:val="005D2A30"/>
    <w:rsid w:val="005D3302"/>
    <w:rsid w:val="005D6ABB"/>
    <w:rsid w:val="005D7267"/>
    <w:rsid w:val="005D78E0"/>
    <w:rsid w:val="005D79FB"/>
    <w:rsid w:val="005E241D"/>
    <w:rsid w:val="005E2885"/>
    <w:rsid w:val="005E39E2"/>
    <w:rsid w:val="005E4577"/>
    <w:rsid w:val="005E56F7"/>
    <w:rsid w:val="005E5A12"/>
    <w:rsid w:val="005E5DC6"/>
    <w:rsid w:val="005E6B28"/>
    <w:rsid w:val="005F0B98"/>
    <w:rsid w:val="005F102E"/>
    <w:rsid w:val="005F13FF"/>
    <w:rsid w:val="005F2EEC"/>
    <w:rsid w:val="005F3B54"/>
    <w:rsid w:val="005F489A"/>
    <w:rsid w:val="005F6CC2"/>
    <w:rsid w:val="006003D0"/>
    <w:rsid w:val="006024DF"/>
    <w:rsid w:val="006046EF"/>
    <w:rsid w:val="00604894"/>
    <w:rsid w:val="00610668"/>
    <w:rsid w:val="00611041"/>
    <w:rsid w:val="0061236B"/>
    <w:rsid w:val="0061302D"/>
    <w:rsid w:val="006177A7"/>
    <w:rsid w:val="00621858"/>
    <w:rsid w:val="00623C14"/>
    <w:rsid w:val="00623E82"/>
    <w:rsid w:val="0062451E"/>
    <w:rsid w:val="00630088"/>
    <w:rsid w:val="00632C72"/>
    <w:rsid w:val="00632F7C"/>
    <w:rsid w:val="00633687"/>
    <w:rsid w:val="00633BDF"/>
    <w:rsid w:val="00636282"/>
    <w:rsid w:val="00640D0E"/>
    <w:rsid w:val="00642436"/>
    <w:rsid w:val="00643BF0"/>
    <w:rsid w:val="00644392"/>
    <w:rsid w:val="00645B27"/>
    <w:rsid w:val="00651282"/>
    <w:rsid w:val="006557CF"/>
    <w:rsid w:val="00656432"/>
    <w:rsid w:val="00656C94"/>
    <w:rsid w:val="006619DC"/>
    <w:rsid w:val="00661F9D"/>
    <w:rsid w:val="00662F1A"/>
    <w:rsid w:val="00664894"/>
    <w:rsid w:val="00665D06"/>
    <w:rsid w:val="00666202"/>
    <w:rsid w:val="00666796"/>
    <w:rsid w:val="006708D4"/>
    <w:rsid w:val="00674E22"/>
    <w:rsid w:val="00676348"/>
    <w:rsid w:val="00677948"/>
    <w:rsid w:val="00677FF0"/>
    <w:rsid w:val="00680731"/>
    <w:rsid w:val="006817B0"/>
    <w:rsid w:val="00683C60"/>
    <w:rsid w:val="00684323"/>
    <w:rsid w:val="00684A73"/>
    <w:rsid w:val="006850FA"/>
    <w:rsid w:val="0068717E"/>
    <w:rsid w:val="00687698"/>
    <w:rsid w:val="00687D73"/>
    <w:rsid w:val="00690958"/>
    <w:rsid w:val="0069189E"/>
    <w:rsid w:val="006924FC"/>
    <w:rsid w:val="00694123"/>
    <w:rsid w:val="00696D6F"/>
    <w:rsid w:val="00696E7C"/>
    <w:rsid w:val="00696F25"/>
    <w:rsid w:val="00697F96"/>
    <w:rsid w:val="006A00C7"/>
    <w:rsid w:val="006A2081"/>
    <w:rsid w:val="006A247F"/>
    <w:rsid w:val="006A42E1"/>
    <w:rsid w:val="006B0754"/>
    <w:rsid w:val="006B153E"/>
    <w:rsid w:val="006B1C39"/>
    <w:rsid w:val="006B2074"/>
    <w:rsid w:val="006B2B25"/>
    <w:rsid w:val="006B3B93"/>
    <w:rsid w:val="006B41EC"/>
    <w:rsid w:val="006B4270"/>
    <w:rsid w:val="006B42D8"/>
    <w:rsid w:val="006B749E"/>
    <w:rsid w:val="006C12CA"/>
    <w:rsid w:val="006C1E3B"/>
    <w:rsid w:val="006C35E8"/>
    <w:rsid w:val="006C3FE5"/>
    <w:rsid w:val="006C4C0C"/>
    <w:rsid w:val="006C56F0"/>
    <w:rsid w:val="006C7826"/>
    <w:rsid w:val="006D041E"/>
    <w:rsid w:val="006D0C02"/>
    <w:rsid w:val="006D0C84"/>
    <w:rsid w:val="006D497A"/>
    <w:rsid w:val="006D5142"/>
    <w:rsid w:val="006E0826"/>
    <w:rsid w:val="006E20AC"/>
    <w:rsid w:val="006E2ACA"/>
    <w:rsid w:val="006E36A0"/>
    <w:rsid w:val="006E3A5F"/>
    <w:rsid w:val="006E47D3"/>
    <w:rsid w:val="006E4BA3"/>
    <w:rsid w:val="006E4D06"/>
    <w:rsid w:val="006E5BB0"/>
    <w:rsid w:val="006E7650"/>
    <w:rsid w:val="006E7BB8"/>
    <w:rsid w:val="006F2C68"/>
    <w:rsid w:val="006F30D7"/>
    <w:rsid w:val="006F4A6F"/>
    <w:rsid w:val="006F5101"/>
    <w:rsid w:val="006F5B26"/>
    <w:rsid w:val="006F7D91"/>
    <w:rsid w:val="0070027C"/>
    <w:rsid w:val="00701B9D"/>
    <w:rsid w:val="00704391"/>
    <w:rsid w:val="0070531C"/>
    <w:rsid w:val="007054E3"/>
    <w:rsid w:val="00710BCA"/>
    <w:rsid w:val="00711AF7"/>
    <w:rsid w:val="00716C14"/>
    <w:rsid w:val="00716D07"/>
    <w:rsid w:val="00723AB9"/>
    <w:rsid w:val="0072461F"/>
    <w:rsid w:val="00724BA9"/>
    <w:rsid w:val="00725178"/>
    <w:rsid w:val="00726281"/>
    <w:rsid w:val="00730E7F"/>
    <w:rsid w:val="0073281D"/>
    <w:rsid w:val="00734BCF"/>
    <w:rsid w:val="00735287"/>
    <w:rsid w:val="007358C2"/>
    <w:rsid w:val="00735AAE"/>
    <w:rsid w:val="00735D11"/>
    <w:rsid w:val="007372C7"/>
    <w:rsid w:val="00737854"/>
    <w:rsid w:val="00742081"/>
    <w:rsid w:val="00745FA2"/>
    <w:rsid w:val="00746888"/>
    <w:rsid w:val="00746B18"/>
    <w:rsid w:val="0075144C"/>
    <w:rsid w:val="00751539"/>
    <w:rsid w:val="00751FAC"/>
    <w:rsid w:val="007617B7"/>
    <w:rsid w:val="00764176"/>
    <w:rsid w:val="0077023A"/>
    <w:rsid w:val="00772605"/>
    <w:rsid w:val="0077342D"/>
    <w:rsid w:val="007762D0"/>
    <w:rsid w:val="007767E4"/>
    <w:rsid w:val="00777A56"/>
    <w:rsid w:val="007811BD"/>
    <w:rsid w:val="007821FF"/>
    <w:rsid w:val="0078306E"/>
    <w:rsid w:val="00783E35"/>
    <w:rsid w:val="00784E22"/>
    <w:rsid w:val="007865B9"/>
    <w:rsid w:val="0079031E"/>
    <w:rsid w:val="00790A82"/>
    <w:rsid w:val="00791A82"/>
    <w:rsid w:val="00795F62"/>
    <w:rsid w:val="00796C7E"/>
    <w:rsid w:val="00796FAF"/>
    <w:rsid w:val="007A036A"/>
    <w:rsid w:val="007A0468"/>
    <w:rsid w:val="007A08A9"/>
    <w:rsid w:val="007A08E7"/>
    <w:rsid w:val="007A12CF"/>
    <w:rsid w:val="007A15A1"/>
    <w:rsid w:val="007A1E24"/>
    <w:rsid w:val="007A32C2"/>
    <w:rsid w:val="007A338F"/>
    <w:rsid w:val="007A38E1"/>
    <w:rsid w:val="007A6E53"/>
    <w:rsid w:val="007B1676"/>
    <w:rsid w:val="007B30F1"/>
    <w:rsid w:val="007B60F1"/>
    <w:rsid w:val="007B6253"/>
    <w:rsid w:val="007C0A43"/>
    <w:rsid w:val="007C15F2"/>
    <w:rsid w:val="007C1827"/>
    <w:rsid w:val="007C6167"/>
    <w:rsid w:val="007D2415"/>
    <w:rsid w:val="007D3381"/>
    <w:rsid w:val="007D41C9"/>
    <w:rsid w:val="007D46EC"/>
    <w:rsid w:val="007D766E"/>
    <w:rsid w:val="007D77AE"/>
    <w:rsid w:val="007D786B"/>
    <w:rsid w:val="007E00C1"/>
    <w:rsid w:val="007E0B50"/>
    <w:rsid w:val="007E194E"/>
    <w:rsid w:val="007E2B3A"/>
    <w:rsid w:val="007E54B1"/>
    <w:rsid w:val="007E60C6"/>
    <w:rsid w:val="007E6EEF"/>
    <w:rsid w:val="007E6FCA"/>
    <w:rsid w:val="007F075F"/>
    <w:rsid w:val="007F188C"/>
    <w:rsid w:val="007F2F65"/>
    <w:rsid w:val="007F3194"/>
    <w:rsid w:val="007F33A1"/>
    <w:rsid w:val="007F391B"/>
    <w:rsid w:val="007F7C65"/>
    <w:rsid w:val="00802B9C"/>
    <w:rsid w:val="00803234"/>
    <w:rsid w:val="0080324E"/>
    <w:rsid w:val="00803DC8"/>
    <w:rsid w:val="00803DE0"/>
    <w:rsid w:val="0080425C"/>
    <w:rsid w:val="0080442B"/>
    <w:rsid w:val="00806092"/>
    <w:rsid w:val="00807975"/>
    <w:rsid w:val="00810918"/>
    <w:rsid w:val="00812AA8"/>
    <w:rsid w:val="00812E03"/>
    <w:rsid w:val="008131C6"/>
    <w:rsid w:val="008131CA"/>
    <w:rsid w:val="00813CCE"/>
    <w:rsid w:val="0081551F"/>
    <w:rsid w:val="0081562A"/>
    <w:rsid w:val="00815716"/>
    <w:rsid w:val="0081755D"/>
    <w:rsid w:val="00817EDA"/>
    <w:rsid w:val="00824205"/>
    <w:rsid w:val="00824BC3"/>
    <w:rsid w:val="00825D45"/>
    <w:rsid w:val="008261F7"/>
    <w:rsid w:val="00826887"/>
    <w:rsid w:val="00826CFC"/>
    <w:rsid w:val="00826E55"/>
    <w:rsid w:val="008274FF"/>
    <w:rsid w:val="00827B87"/>
    <w:rsid w:val="00830EA5"/>
    <w:rsid w:val="008313F6"/>
    <w:rsid w:val="00835656"/>
    <w:rsid w:val="0083568D"/>
    <w:rsid w:val="00835B21"/>
    <w:rsid w:val="00836137"/>
    <w:rsid w:val="00837DB1"/>
    <w:rsid w:val="00840D5C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5C12"/>
    <w:rsid w:val="00856153"/>
    <w:rsid w:val="00857AFF"/>
    <w:rsid w:val="0086059F"/>
    <w:rsid w:val="00862905"/>
    <w:rsid w:val="008634D7"/>
    <w:rsid w:val="0087141B"/>
    <w:rsid w:val="00872463"/>
    <w:rsid w:val="008750A7"/>
    <w:rsid w:val="00880569"/>
    <w:rsid w:val="008807A9"/>
    <w:rsid w:val="00880EC8"/>
    <w:rsid w:val="00882185"/>
    <w:rsid w:val="00884FA8"/>
    <w:rsid w:val="0088589C"/>
    <w:rsid w:val="00885C43"/>
    <w:rsid w:val="00886353"/>
    <w:rsid w:val="00886BDC"/>
    <w:rsid w:val="00887F17"/>
    <w:rsid w:val="00891D50"/>
    <w:rsid w:val="008924FD"/>
    <w:rsid w:val="00893AD6"/>
    <w:rsid w:val="00894DFA"/>
    <w:rsid w:val="00895B8E"/>
    <w:rsid w:val="00896764"/>
    <w:rsid w:val="0089744D"/>
    <w:rsid w:val="008A0923"/>
    <w:rsid w:val="008A0AEA"/>
    <w:rsid w:val="008A12E6"/>
    <w:rsid w:val="008A1C47"/>
    <w:rsid w:val="008A2223"/>
    <w:rsid w:val="008A3512"/>
    <w:rsid w:val="008A3B83"/>
    <w:rsid w:val="008A410E"/>
    <w:rsid w:val="008A647A"/>
    <w:rsid w:val="008A7AA6"/>
    <w:rsid w:val="008B05DB"/>
    <w:rsid w:val="008B3C58"/>
    <w:rsid w:val="008B4106"/>
    <w:rsid w:val="008B5792"/>
    <w:rsid w:val="008B6113"/>
    <w:rsid w:val="008B6123"/>
    <w:rsid w:val="008C0776"/>
    <w:rsid w:val="008C2068"/>
    <w:rsid w:val="008C20AE"/>
    <w:rsid w:val="008C227B"/>
    <w:rsid w:val="008C3094"/>
    <w:rsid w:val="008C34D0"/>
    <w:rsid w:val="008C5EE5"/>
    <w:rsid w:val="008C7252"/>
    <w:rsid w:val="008D290A"/>
    <w:rsid w:val="008D2EC2"/>
    <w:rsid w:val="008D318D"/>
    <w:rsid w:val="008D3598"/>
    <w:rsid w:val="008D5A9E"/>
    <w:rsid w:val="008D77AB"/>
    <w:rsid w:val="008E3881"/>
    <w:rsid w:val="008E477D"/>
    <w:rsid w:val="008E55A1"/>
    <w:rsid w:val="008E694A"/>
    <w:rsid w:val="008E6CC0"/>
    <w:rsid w:val="008E7423"/>
    <w:rsid w:val="008E7B74"/>
    <w:rsid w:val="008E7E43"/>
    <w:rsid w:val="008F0708"/>
    <w:rsid w:val="008F0C23"/>
    <w:rsid w:val="00901641"/>
    <w:rsid w:val="0090194A"/>
    <w:rsid w:val="00903FD5"/>
    <w:rsid w:val="0090682A"/>
    <w:rsid w:val="0090687F"/>
    <w:rsid w:val="0090735F"/>
    <w:rsid w:val="0091091B"/>
    <w:rsid w:val="0091138C"/>
    <w:rsid w:val="0091232D"/>
    <w:rsid w:val="009128FE"/>
    <w:rsid w:val="00913914"/>
    <w:rsid w:val="009143DF"/>
    <w:rsid w:val="00914C38"/>
    <w:rsid w:val="00914D8B"/>
    <w:rsid w:val="0091626B"/>
    <w:rsid w:val="0091674C"/>
    <w:rsid w:val="00916E4B"/>
    <w:rsid w:val="00917445"/>
    <w:rsid w:val="0091793B"/>
    <w:rsid w:val="00920C2C"/>
    <w:rsid w:val="00921905"/>
    <w:rsid w:val="00922400"/>
    <w:rsid w:val="0092351A"/>
    <w:rsid w:val="0092410A"/>
    <w:rsid w:val="00925F6F"/>
    <w:rsid w:val="0093035E"/>
    <w:rsid w:val="009319B9"/>
    <w:rsid w:val="00931CF4"/>
    <w:rsid w:val="00934824"/>
    <w:rsid w:val="009355A9"/>
    <w:rsid w:val="009362E0"/>
    <w:rsid w:val="00937E99"/>
    <w:rsid w:val="0094044B"/>
    <w:rsid w:val="0094059B"/>
    <w:rsid w:val="00940832"/>
    <w:rsid w:val="00940E6F"/>
    <w:rsid w:val="009442AC"/>
    <w:rsid w:val="00945639"/>
    <w:rsid w:val="009461C2"/>
    <w:rsid w:val="00950044"/>
    <w:rsid w:val="00951A7C"/>
    <w:rsid w:val="009531FA"/>
    <w:rsid w:val="00953283"/>
    <w:rsid w:val="00953A0A"/>
    <w:rsid w:val="00954F50"/>
    <w:rsid w:val="00954F6B"/>
    <w:rsid w:val="009561FF"/>
    <w:rsid w:val="00957125"/>
    <w:rsid w:val="00957632"/>
    <w:rsid w:val="009601AE"/>
    <w:rsid w:val="00960D2A"/>
    <w:rsid w:val="00961A5E"/>
    <w:rsid w:val="00963008"/>
    <w:rsid w:val="00964A1A"/>
    <w:rsid w:val="00964E2C"/>
    <w:rsid w:val="009669A8"/>
    <w:rsid w:val="009706C5"/>
    <w:rsid w:val="00973451"/>
    <w:rsid w:val="00974863"/>
    <w:rsid w:val="0097668A"/>
    <w:rsid w:val="00977135"/>
    <w:rsid w:val="009771EB"/>
    <w:rsid w:val="00980C2E"/>
    <w:rsid w:val="00984596"/>
    <w:rsid w:val="009846C0"/>
    <w:rsid w:val="00985CC6"/>
    <w:rsid w:val="00987CAF"/>
    <w:rsid w:val="00987D2C"/>
    <w:rsid w:val="00991B57"/>
    <w:rsid w:val="00992D10"/>
    <w:rsid w:val="00993C85"/>
    <w:rsid w:val="0099486C"/>
    <w:rsid w:val="009A088B"/>
    <w:rsid w:val="009A1070"/>
    <w:rsid w:val="009A12EC"/>
    <w:rsid w:val="009A217B"/>
    <w:rsid w:val="009A2B27"/>
    <w:rsid w:val="009A3098"/>
    <w:rsid w:val="009A31AD"/>
    <w:rsid w:val="009A46D1"/>
    <w:rsid w:val="009A583F"/>
    <w:rsid w:val="009A63CD"/>
    <w:rsid w:val="009B0811"/>
    <w:rsid w:val="009B6602"/>
    <w:rsid w:val="009C01F7"/>
    <w:rsid w:val="009C234F"/>
    <w:rsid w:val="009C2997"/>
    <w:rsid w:val="009C4118"/>
    <w:rsid w:val="009C5016"/>
    <w:rsid w:val="009D19B8"/>
    <w:rsid w:val="009D21C4"/>
    <w:rsid w:val="009D3517"/>
    <w:rsid w:val="009D374D"/>
    <w:rsid w:val="009D7CE8"/>
    <w:rsid w:val="009D7DBF"/>
    <w:rsid w:val="009E1066"/>
    <w:rsid w:val="009E3E34"/>
    <w:rsid w:val="009F02B3"/>
    <w:rsid w:val="009F0923"/>
    <w:rsid w:val="009F1E74"/>
    <w:rsid w:val="009F21F7"/>
    <w:rsid w:val="009F33C4"/>
    <w:rsid w:val="009F3646"/>
    <w:rsid w:val="009F4BAC"/>
    <w:rsid w:val="009F4FEB"/>
    <w:rsid w:val="009F69A3"/>
    <w:rsid w:val="009F75FD"/>
    <w:rsid w:val="00A001A1"/>
    <w:rsid w:val="00A00258"/>
    <w:rsid w:val="00A00692"/>
    <w:rsid w:val="00A009FD"/>
    <w:rsid w:val="00A00C02"/>
    <w:rsid w:val="00A01314"/>
    <w:rsid w:val="00A0401B"/>
    <w:rsid w:val="00A04B30"/>
    <w:rsid w:val="00A04B46"/>
    <w:rsid w:val="00A052EC"/>
    <w:rsid w:val="00A05C52"/>
    <w:rsid w:val="00A06EF2"/>
    <w:rsid w:val="00A0767E"/>
    <w:rsid w:val="00A07FA1"/>
    <w:rsid w:val="00A10C81"/>
    <w:rsid w:val="00A10E88"/>
    <w:rsid w:val="00A1132D"/>
    <w:rsid w:val="00A16711"/>
    <w:rsid w:val="00A169F6"/>
    <w:rsid w:val="00A16B32"/>
    <w:rsid w:val="00A218A9"/>
    <w:rsid w:val="00A22245"/>
    <w:rsid w:val="00A239F9"/>
    <w:rsid w:val="00A23A98"/>
    <w:rsid w:val="00A24EE5"/>
    <w:rsid w:val="00A26FC4"/>
    <w:rsid w:val="00A304A9"/>
    <w:rsid w:val="00A31D03"/>
    <w:rsid w:val="00A33689"/>
    <w:rsid w:val="00A3391C"/>
    <w:rsid w:val="00A33D8F"/>
    <w:rsid w:val="00A34458"/>
    <w:rsid w:val="00A352FF"/>
    <w:rsid w:val="00A36F54"/>
    <w:rsid w:val="00A3755B"/>
    <w:rsid w:val="00A400FB"/>
    <w:rsid w:val="00A40616"/>
    <w:rsid w:val="00A40730"/>
    <w:rsid w:val="00A45744"/>
    <w:rsid w:val="00A45C90"/>
    <w:rsid w:val="00A463B2"/>
    <w:rsid w:val="00A469D5"/>
    <w:rsid w:val="00A46E2B"/>
    <w:rsid w:val="00A47071"/>
    <w:rsid w:val="00A5060C"/>
    <w:rsid w:val="00A50E62"/>
    <w:rsid w:val="00A516C8"/>
    <w:rsid w:val="00A518FB"/>
    <w:rsid w:val="00A528C2"/>
    <w:rsid w:val="00A5312D"/>
    <w:rsid w:val="00A531DD"/>
    <w:rsid w:val="00A536DA"/>
    <w:rsid w:val="00A53D30"/>
    <w:rsid w:val="00A54121"/>
    <w:rsid w:val="00A547CF"/>
    <w:rsid w:val="00A57D72"/>
    <w:rsid w:val="00A57F81"/>
    <w:rsid w:val="00A6127E"/>
    <w:rsid w:val="00A6325C"/>
    <w:rsid w:val="00A6580F"/>
    <w:rsid w:val="00A664EA"/>
    <w:rsid w:val="00A66AA1"/>
    <w:rsid w:val="00A671BD"/>
    <w:rsid w:val="00A675E7"/>
    <w:rsid w:val="00A70D0A"/>
    <w:rsid w:val="00A75245"/>
    <w:rsid w:val="00A76319"/>
    <w:rsid w:val="00A80B8A"/>
    <w:rsid w:val="00A817ED"/>
    <w:rsid w:val="00A82986"/>
    <w:rsid w:val="00A82E4C"/>
    <w:rsid w:val="00A830FA"/>
    <w:rsid w:val="00A83838"/>
    <w:rsid w:val="00A83983"/>
    <w:rsid w:val="00A84F7E"/>
    <w:rsid w:val="00A85D11"/>
    <w:rsid w:val="00A8658E"/>
    <w:rsid w:val="00A875EC"/>
    <w:rsid w:val="00A91615"/>
    <w:rsid w:val="00A93233"/>
    <w:rsid w:val="00A93850"/>
    <w:rsid w:val="00A93DAB"/>
    <w:rsid w:val="00A94C6C"/>
    <w:rsid w:val="00A9508F"/>
    <w:rsid w:val="00A95CBA"/>
    <w:rsid w:val="00A96AF2"/>
    <w:rsid w:val="00AA19E8"/>
    <w:rsid w:val="00AA21B0"/>
    <w:rsid w:val="00AA3778"/>
    <w:rsid w:val="00AA45E3"/>
    <w:rsid w:val="00AA4CEB"/>
    <w:rsid w:val="00AA6CC2"/>
    <w:rsid w:val="00AA77DC"/>
    <w:rsid w:val="00AB008F"/>
    <w:rsid w:val="00AB08C0"/>
    <w:rsid w:val="00AB09DD"/>
    <w:rsid w:val="00AB0E4C"/>
    <w:rsid w:val="00AB17AA"/>
    <w:rsid w:val="00AB2118"/>
    <w:rsid w:val="00AB24A6"/>
    <w:rsid w:val="00AB3C9A"/>
    <w:rsid w:val="00AB55DF"/>
    <w:rsid w:val="00AB7AC8"/>
    <w:rsid w:val="00AC0B83"/>
    <w:rsid w:val="00AC271E"/>
    <w:rsid w:val="00AC2900"/>
    <w:rsid w:val="00AC3DED"/>
    <w:rsid w:val="00AC432A"/>
    <w:rsid w:val="00AC5444"/>
    <w:rsid w:val="00AC6775"/>
    <w:rsid w:val="00AC67E2"/>
    <w:rsid w:val="00AC79CB"/>
    <w:rsid w:val="00AD0A76"/>
    <w:rsid w:val="00AD0C2F"/>
    <w:rsid w:val="00AD0D91"/>
    <w:rsid w:val="00AD1046"/>
    <w:rsid w:val="00AD131F"/>
    <w:rsid w:val="00AD3693"/>
    <w:rsid w:val="00AD3BFC"/>
    <w:rsid w:val="00AD3F56"/>
    <w:rsid w:val="00AD42C5"/>
    <w:rsid w:val="00AD5FE8"/>
    <w:rsid w:val="00AD682A"/>
    <w:rsid w:val="00AD6A63"/>
    <w:rsid w:val="00AD6B31"/>
    <w:rsid w:val="00AE2D73"/>
    <w:rsid w:val="00AE568B"/>
    <w:rsid w:val="00AE636E"/>
    <w:rsid w:val="00AE63E6"/>
    <w:rsid w:val="00AF080B"/>
    <w:rsid w:val="00AF0D14"/>
    <w:rsid w:val="00AF0D68"/>
    <w:rsid w:val="00AF11FF"/>
    <w:rsid w:val="00AF2944"/>
    <w:rsid w:val="00AF3916"/>
    <w:rsid w:val="00AF41BB"/>
    <w:rsid w:val="00AF4B20"/>
    <w:rsid w:val="00B03199"/>
    <w:rsid w:val="00B0462C"/>
    <w:rsid w:val="00B06BBB"/>
    <w:rsid w:val="00B107EF"/>
    <w:rsid w:val="00B10924"/>
    <w:rsid w:val="00B14258"/>
    <w:rsid w:val="00B144AE"/>
    <w:rsid w:val="00B1489E"/>
    <w:rsid w:val="00B16A10"/>
    <w:rsid w:val="00B175B2"/>
    <w:rsid w:val="00B2231B"/>
    <w:rsid w:val="00B226D9"/>
    <w:rsid w:val="00B22BEF"/>
    <w:rsid w:val="00B2346F"/>
    <w:rsid w:val="00B24108"/>
    <w:rsid w:val="00B27DD0"/>
    <w:rsid w:val="00B32900"/>
    <w:rsid w:val="00B34BB9"/>
    <w:rsid w:val="00B36185"/>
    <w:rsid w:val="00B37D1C"/>
    <w:rsid w:val="00B40E81"/>
    <w:rsid w:val="00B40ED8"/>
    <w:rsid w:val="00B411B4"/>
    <w:rsid w:val="00B41462"/>
    <w:rsid w:val="00B47716"/>
    <w:rsid w:val="00B506D1"/>
    <w:rsid w:val="00B51778"/>
    <w:rsid w:val="00B525C1"/>
    <w:rsid w:val="00B52A7F"/>
    <w:rsid w:val="00B52B21"/>
    <w:rsid w:val="00B53C4C"/>
    <w:rsid w:val="00B549C2"/>
    <w:rsid w:val="00B54B83"/>
    <w:rsid w:val="00B5666C"/>
    <w:rsid w:val="00B56976"/>
    <w:rsid w:val="00B57621"/>
    <w:rsid w:val="00B57E5F"/>
    <w:rsid w:val="00B607F4"/>
    <w:rsid w:val="00B62E56"/>
    <w:rsid w:val="00B62FB9"/>
    <w:rsid w:val="00B6364E"/>
    <w:rsid w:val="00B63BFA"/>
    <w:rsid w:val="00B63C99"/>
    <w:rsid w:val="00B63CF4"/>
    <w:rsid w:val="00B651E4"/>
    <w:rsid w:val="00B66A40"/>
    <w:rsid w:val="00B66AC4"/>
    <w:rsid w:val="00B7064A"/>
    <w:rsid w:val="00B72C52"/>
    <w:rsid w:val="00B74726"/>
    <w:rsid w:val="00B75EB3"/>
    <w:rsid w:val="00B76AE0"/>
    <w:rsid w:val="00B76D93"/>
    <w:rsid w:val="00B803DF"/>
    <w:rsid w:val="00B8080D"/>
    <w:rsid w:val="00B81391"/>
    <w:rsid w:val="00B81C3E"/>
    <w:rsid w:val="00B82E8F"/>
    <w:rsid w:val="00B83D30"/>
    <w:rsid w:val="00B869EC"/>
    <w:rsid w:val="00B9055D"/>
    <w:rsid w:val="00B910E7"/>
    <w:rsid w:val="00B9174E"/>
    <w:rsid w:val="00B91E45"/>
    <w:rsid w:val="00B924AE"/>
    <w:rsid w:val="00B92974"/>
    <w:rsid w:val="00B92E64"/>
    <w:rsid w:val="00B931EE"/>
    <w:rsid w:val="00B9372D"/>
    <w:rsid w:val="00B93812"/>
    <w:rsid w:val="00B960DC"/>
    <w:rsid w:val="00B97FE9"/>
    <w:rsid w:val="00BA06C1"/>
    <w:rsid w:val="00BA0E16"/>
    <w:rsid w:val="00BA3A3C"/>
    <w:rsid w:val="00BA3B04"/>
    <w:rsid w:val="00BA45B4"/>
    <w:rsid w:val="00BA4C19"/>
    <w:rsid w:val="00BA51A1"/>
    <w:rsid w:val="00BA59EF"/>
    <w:rsid w:val="00BA7DF2"/>
    <w:rsid w:val="00BA7FB0"/>
    <w:rsid w:val="00BB0286"/>
    <w:rsid w:val="00BB0C7D"/>
    <w:rsid w:val="00BB13F8"/>
    <w:rsid w:val="00BB23F0"/>
    <w:rsid w:val="00BB48E1"/>
    <w:rsid w:val="00BC0B99"/>
    <w:rsid w:val="00BC0E47"/>
    <w:rsid w:val="00BC165C"/>
    <w:rsid w:val="00BC2690"/>
    <w:rsid w:val="00BC557C"/>
    <w:rsid w:val="00BC6B5C"/>
    <w:rsid w:val="00BC7869"/>
    <w:rsid w:val="00BC7AB9"/>
    <w:rsid w:val="00BD064F"/>
    <w:rsid w:val="00BD26B7"/>
    <w:rsid w:val="00BD7101"/>
    <w:rsid w:val="00BD7D24"/>
    <w:rsid w:val="00BE078D"/>
    <w:rsid w:val="00BE230E"/>
    <w:rsid w:val="00BE4DEC"/>
    <w:rsid w:val="00BE53E8"/>
    <w:rsid w:val="00BE7B04"/>
    <w:rsid w:val="00BF0512"/>
    <w:rsid w:val="00BF41DB"/>
    <w:rsid w:val="00BF4519"/>
    <w:rsid w:val="00BF4B43"/>
    <w:rsid w:val="00BF54F3"/>
    <w:rsid w:val="00BF635E"/>
    <w:rsid w:val="00BF6E09"/>
    <w:rsid w:val="00C0092E"/>
    <w:rsid w:val="00C01429"/>
    <w:rsid w:val="00C01D89"/>
    <w:rsid w:val="00C02BA0"/>
    <w:rsid w:val="00C05065"/>
    <w:rsid w:val="00C06706"/>
    <w:rsid w:val="00C07572"/>
    <w:rsid w:val="00C07C81"/>
    <w:rsid w:val="00C10C5B"/>
    <w:rsid w:val="00C121D0"/>
    <w:rsid w:val="00C1323C"/>
    <w:rsid w:val="00C13D75"/>
    <w:rsid w:val="00C154F0"/>
    <w:rsid w:val="00C15676"/>
    <w:rsid w:val="00C15A6A"/>
    <w:rsid w:val="00C20983"/>
    <w:rsid w:val="00C20C60"/>
    <w:rsid w:val="00C22EEA"/>
    <w:rsid w:val="00C2409F"/>
    <w:rsid w:val="00C25146"/>
    <w:rsid w:val="00C25BC6"/>
    <w:rsid w:val="00C26A0E"/>
    <w:rsid w:val="00C26F3E"/>
    <w:rsid w:val="00C308A7"/>
    <w:rsid w:val="00C3209D"/>
    <w:rsid w:val="00C3377C"/>
    <w:rsid w:val="00C340BF"/>
    <w:rsid w:val="00C360C1"/>
    <w:rsid w:val="00C362AD"/>
    <w:rsid w:val="00C3645B"/>
    <w:rsid w:val="00C374E8"/>
    <w:rsid w:val="00C403AA"/>
    <w:rsid w:val="00C42653"/>
    <w:rsid w:val="00C42A4D"/>
    <w:rsid w:val="00C42F80"/>
    <w:rsid w:val="00C43597"/>
    <w:rsid w:val="00C44DCB"/>
    <w:rsid w:val="00C50748"/>
    <w:rsid w:val="00C509CF"/>
    <w:rsid w:val="00C51F39"/>
    <w:rsid w:val="00C52437"/>
    <w:rsid w:val="00C52619"/>
    <w:rsid w:val="00C5309A"/>
    <w:rsid w:val="00C53389"/>
    <w:rsid w:val="00C54785"/>
    <w:rsid w:val="00C5498D"/>
    <w:rsid w:val="00C5504F"/>
    <w:rsid w:val="00C550C5"/>
    <w:rsid w:val="00C562EE"/>
    <w:rsid w:val="00C56B39"/>
    <w:rsid w:val="00C6091E"/>
    <w:rsid w:val="00C61399"/>
    <w:rsid w:val="00C62628"/>
    <w:rsid w:val="00C63056"/>
    <w:rsid w:val="00C637DF"/>
    <w:rsid w:val="00C63AFC"/>
    <w:rsid w:val="00C657D7"/>
    <w:rsid w:val="00C66582"/>
    <w:rsid w:val="00C67FD7"/>
    <w:rsid w:val="00C717DB"/>
    <w:rsid w:val="00C71F07"/>
    <w:rsid w:val="00C742AC"/>
    <w:rsid w:val="00C749EE"/>
    <w:rsid w:val="00C758D6"/>
    <w:rsid w:val="00C759BD"/>
    <w:rsid w:val="00C759CB"/>
    <w:rsid w:val="00C7617F"/>
    <w:rsid w:val="00C81450"/>
    <w:rsid w:val="00C82B8B"/>
    <w:rsid w:val="00C831D8"/>
    <w:rsid w:val="00C84E98"/>
    <w:rsid w:val="00C85194"/>
    <w:rsid w:val="00C87498"/>
    <w:rsid w:val="00C8782D"/>
    <w:rsid w:val="00C9054B"/>
    <w:rsid w:val="00C9075C"/>
    <w:rsid w:val="00C9099B"/>
    <w:rsid w:val="00C91E63"/>
    <w:rsid w:val="00C93153"/>
    <w:rsid w:val="00C93CA8"/>
    <w:rsid w:val="00C9419B"/>
    <w:rsid w:val="00C9624C"/>
    <w:rsid w:val="00C97DC0"/>
    <w:rsid w:val="00CA0983"/>
    <w:rsid w:val="00CA2736"/>
    <w:rsid w:val="00CA38AA"/>
    <w:rsid w:val="00CA5336"/>
    <w:rsid w:val="00CA72FE"/>
    <w:rsid w:val="00CA732C"/>
    <w:rsid w:val="00CB0846"/>
    <w:rsid w:val="00CB1171"/>
    <w:rsid w:val="00CB1FA0"/>
    <w:rsid w:val="00CB26EE"/>
    <w:rsid w:val="00CB295D"/>
    <w:rsid w:val="00CB4805"/>
    <w:rsid w:val="00CB62BF"/>
    <w:rsid w:val="00CB6DE3"/>
    <w:rsid w:val="00CB7982"/>
    <w:rsid w:val="00CB7DAF"/>
    <w:rsid w:val="00CC0252"/>
    <w:rsid w:val="00CC16A6"/>
    <w:rsid w:val="00CC2226"/>
    <w:rsid w:val="00CD0061"/>
    <w:rsid w:val="00CD02E1"/>
    <w:rsid w:val="00CD29C1"/>
    <w:rsid w:val="00CD3857"/>
    <w:rsid w:val="00CD3B20"/>
    <w:rsid w:val="00CD4627"/>
    <w:rsid w:val="00CD5851"/>
    <w:rsid w:val="00CD77E9"/>
    <w:rsid w:val="00CD79C6"/>
    <w:rsid w:val="00CE132D"/>
    <w:rsid w:val="00CE28CE"/>
    <w:rsid w:val="00CE3CC9"/>
    <w:rsid w:val="00CE5930"/>
    <w:rsid w:val="00CF3084"/>
    <w:rsid w:val="00CF43DA"/>
    <w:rsid w:val="00CF4AC6"/>
    <w:rsid w:val="00CF548F"/>
    <w:rsid w:val="00CF74FE"/>
    <w:rsid w:val="00D021A5"/>
    <w:rsid w:val="00D02518"/>
    <w:rsid w:val="00D053E8"/>
    <w:rsid w:val="00D07D20"/>
    <w:rsid w:val="00D102D8"/>
    <w:rsid w:val="00D11BE9"/>
    <w:rsid w:val="00D1706B"/>
    <w:rsid w:val="00D1765D"/>
    <w:rsid w:val="00D20740"/>
    <w:rsid w:val="00D21762"/>
    <w:rsid w:val="00D23845"/>
    <w:rsid w:val="00D23E8F"/>
    <w:rsid w:val="00D24432"/>
    <w:rsid w:val="00D24D72"/>
    <w:rsid w:val="00D26685"/>
    <w:rsid w:val="00D26A10"/>
    <w:rsid w:val="00D27007"/>
    <w:rsid w:val="00D31F1E"/>
    <w:rsid w:val="00D342B2"/>
    <w:rsid w:val="00D367A5"/>
    <w:rsid w:val="00D377A7"/>
    <w:rsid w:val="00D427FE"/>
    <w:rsid w:val="00D430C9"/>
    <w:rsid w:val="00D436A3"/>
    <w:rsid w:val="00D45DE6"/>
    <w:rsid w:val="00D474FC"/>
    <w:rsid w:val="00D5065D"/>
    <w:rsid w:val="00D5370F"/>
    <w:rsid w:val="00D53881"/>
    <w:rsid w:val="00D53E12"/>
    <w:rsid w:val="00D55C91"/>
    <w:rsid w:val="00D55F46"/>
    <w:rsid w:val="00D56278"/>
    <w:rsid w:val="00D57188"/>
    <w:rsid w:val="00D60122"/>
    <w:rsid w:val="00D6616A"/>
    <w:rsid w:val="00D6632A"/>
    <w:rsid w:val="00D67352"/>
    <w:rsid w:val="00D67668"/>
    <w:rsid w:val="00D70116"/>
    <w:rsid w:val="00D7425C"/>
    <w:rsid w:val="00D74643"/>
    <w:rsid w:val="00D7529A"/>
    <w:rsid w:val="00D75EE7"/>
    <w:rsid w:val="00D75F16"/>
    <w:rsid w:val="00D7622F"/>
    <w:rsid w:val="00D76497"/>
    <w:rsid w:val="00D76A32"/>
    <w:rsid w:val="00D77D0C"/>
    <w:rsid w:val="00D820EF"/>
    <w:rsid w:val="00D82A11"/>
    <w:rsid w:val="00D82D04"/>
    <w:rsid w:val="00D835B1"/>
    <w:rsid w:val="00D83803"/>
    <w:rsid w:val="00D84C3A"/>
    <w:rsid w:val="00D8564A"/>
    <w:rsid w:val="00D85B63"/>
    <w:rsid w:val="00D86A27"/>
    <w:rsid w:val="00D86B25"/>
    <w:rsid w:val="00D87086"/>
    <w:rsid w:val="00D9081C"/>
    <w:rsid w:val="00D9331E"/>
    <w:rsid w:val="00D93840"/>
    <w:rsid w:val="00D966FE"/>
    <w:rsid w:val="00D97B61"/>
    <w:rsid w:val="00D97FAB"/>
    <w:rsid w:val="00DA360F"/>
    <w:rsid w:val="00DA37A0"/>
    <w:rsid w:val="00DA49BB"/>
    <w:rsid w:val="00DA66E8"/>
    <w:rsid w:val="00DA673B"/>
    <w:rsid w:val="00DA6D48"/>
    <w:rsid w:val="00DB07A9"/>
    <w:rsid w:val="00DB38F4"/>
    <w:rsid w:val="00DB406E"/>
    <w:rsid w:val="00DB4A66"/>
    <w:rsid w:val="00DB5455"/>
    <w:rsid w:val="00DB6A50"/>
    <w:rsid w:val="00DB6A90"/>
    <w:rsid w:val="00DB71E9"/>
    <w:rsid w:val="00DB7BD4"/>
    <w:rsid w:val="00DC08AC"/>
    <w:rsid w:val="00DC1424"/>
    <w:rsid w:val="00DC1A39"/>
    <w:rsid w:val="00DC1C67"/>
    <w:rsid w:val="00DC217C"/>
    <w:rsid w:val="00DC2C0E"/>
    <w:rsid w:val="00DC2F6B"/>
    <w:rsid w:val="00DC2FC3"/>
    <w:rsid w:val="00DC4181"/>
    <w:rsid w:val="00DC4CA1"/>
    <w:rsid w:val="00DC7957"/>
    <w:rsid w:val="00DC7AAF"/>
    <w:rsid w:val="00DD0E04"/>
    <w:rsid w:val="00DD1837"/>
    <w:rsid w:val="00DD21F2"/>
    <w:rsid w:val="00DD2943"/>
    <w:rsid w:val="00DD4062"/>
    <w:rsid w:val="00DD50F9"/>
    <w:rsid w:val="00DD547B"/>
    <w:rsid w:val="00DD7485"/>
    <w:rsid w:val="00DD7959"/>
    <w:rsid w:val="00DD7A1F"/>
    <w:rsid w:val="00DD7A9A"/>
    <w:rsid w:val="00DD7B4F"/>
    <w:rsid w:val="00DE3266"/>
    <w:rsid w:val="00DE4028"/>
    <w:rsid w:val="00DE402C"/>
    <w:rsid w:val="00DE43AB"/>
    <w:rsid w:val="00DE4A9A"/>
    <w:rsid w:val="00DE6179"/>
    <w:rsid w:val="00DE6C8D"/>
    <w:rsid w:val="00DF14FD"/>
    <w:rsid w:val="00DF1BFD"/>
    <w:rsid w:val="00DF43F1"/>
    <w:rsid w:val="00DF4A92"/>
    <w:rsid w:val="00DF4E80"/>
    <w:rsid w:val="00DF69B4"/>
    <w:rsid w:val="00DF6C2E"/>
    <w:rsid w:val="00E009BB"/>
    <w:rsid w:val="00E020D7"/>
    <w:rsid w:val="00E02DDE"/>
    <w:rsid w:val="00E0361F"/>
    <w:rsid w:val="00E0411D"/>
    <w:rsid w:val="00E04698"/>
    <w:rsid w:val="00E0476B"/>
    <w:rsid w:val="00E0512E"/>
    <w:rsid w:val="00E0550A"/>
    <w:rsid w:val="00E110CF"/>
    <w:rsid w:val="00E13FCD"/>
    <w:rsid w:val="00E147BA"/>
    <w:rsid w:val="00E14F44"/>
    <w:rsid w:val="00E165CC"/>
    <w:rsid w:val="00E16689"/>
    <w:rsid w:val="00E1751F"/>
    <w:rsid w:val="00E176DF"/>
    <w:rsid w:val="00E200C2"/>
    <w:rsid w:val="00E228FC"/>
    <w:rsid w:val="00E235C0"/>
    <w:rsid w:val="00E23F39"/>
    <w:rsid w:val="00E306FB"/>
    <w:rsid w:val="00E30BF4"/>
    <w:rsid w:val="00E30FC0"/>
    <w:rsid w:val="00E32719"/>
    <w:rsid w:val="00E3277B"/>
    <w:rsid w:val="00E3457B"/>
    <w:rsid w:val="00E34C6B"/>
    <w:rsid w:val="00E34C9B"/>
    <w:rsid w:val="00E36284"/>
    <w:rsid w:val="00E364BD"/>
    <w:rsid w:val="00E3650E"/>
    <w:rsid w:val="00E3680D"/>
    <w:rsid w:val="00E37335"/>
    <w:rsid w:val="00E4187F"/>
    <w:rsid w:val="00E47BFE"/>
    <w:rsid w:val="00E517DD"/>
    <w:rsid w:val="00E52B7B"/>
    <w:rsid w:val="00E543F9"/>
    <w:rsid w:val="00E54CE9"/>
    <w:rsid w:val="00E57162"/>
    <w:rsid w:val="00E5732C"/>
    <w:rsid w:val="00E611BA"/>
    <w:rsid w:val="00E6271C"/>
    <w:rsid w:val="00E6670A"/>
    <w:rsid w:val="00E70720"/>
    <w:rsid w:val="00E70B33"/>
    <w:rsid w:val="00E71171"/>
    <w:rsid w:val="00E7278D"/>
    <w:rsid w:val="00E7282E"/>
    <w:rsid w:val="00E748BD"/>
    <w:rsid w:val="00E74AFB"/>
    <w:rsid w:val="00E7561C"/>
    <w:rsid w:val="00E76BDA"/>
    <w:rsid w:val="00E80042"/>
    <w:rsid w:val="00E80792"/>
    <w:rsid w:val="00E81984"/>
    <w:rsid w:val="00E8204F"/>
    <w:rsid w:val="00E8322E"/>
    <w:rsid w:val="00E83E95"/>
    <w:rsid w:val="00E84F6B"/>
    <w:rsid w:val="00E8516E"/>
    <w:rsid w:val="00E8629C"/>
    <w:rsid w:val="00E8676C"/>
    <w:rsid w:val="00E86CA6"/>
    <w:rsid w:val="00E9171E"/>
    <w:rsid w:val="00E92869"/>
    <w:rsid w:val="00E957C7"/>
    <w:rsid w:val="00E95AEA"/>
    <w:rsid w:val="00E975DF"/>
    <w:rsid w:val="00EA0ABF"/>
    <w:rsid w:val="00EA1B45"/>
    <w:rsid w:val="00EA2A3C"/>
    <w:rsid w:val="00EA413E"/>
    <w:rsid w:val="00EA520C"/>
    <w:rsid w:val="00EA5F7B"/>
    <w:rsid w:val="00EA6A25"/>
    <w:rsid w:val="00EB010E"/>
    <w:rsid w:val="00EB1835"/>
    <w:rsid w:val="00EB1BE0"/>
    <w:rsid w:val="00EB2583"/>
    <w:rsid w:val="00EB326E"/>
    <w:rsid w:val="00EB39F1"/>
    <w:rsid w:val="00EB41B3"/>
    <w:rsid w:val="00EB42E4"/>
    <w:rsid w:val="00EB5027"/>
    <w:rsid w:val="00EB70BD"/>
    <w:rsid w:val="00EB7735"/>
    <w:rsid w:val="00EB77C2"/>
    <w:rsid w:val="00EB7DCB"/>
    <w:rsid w:val="00EC0804"/>
    <w:rsid w:val="00EC09F9"/>
    <w:rsid w:val="00EC0B7F"/>
    <w:rsid w:val="00EC3707"/>
    <w:rsid w:val="00EC40F6"/>
    <w:rsid w:val="00EC49BC"/>
    <w:rsid w:val="00EC4D70"/>
    <w:rsid w:val="00EC77B8"/>
    <w:rsid w:val="00ED0AE1"/>
    <w:rsid w:val="00ED15A4"/>
    <w:rsid w:val="00ED4C19"/>
    <w:rsid w:val="00ED4D55"/>
    <w:rsid w:val="00ED5E23"/>
    <w:rsid w:val="00ED6EED"/>
    <w:rsid w:val="00ED72BC"/>
    <w:rsid w:val="00EE1BC6"/>
    <w:rsid w:val="00EE1EFB"/>
    <w:rsid w:val="00EE267A"/>
    <w:rsid w:val="00EE33CF"/>
    <w:rsid w:val="00EE4189"/>
    <w:rsid w:val="00EE41C2"/>
    <w:rsid w:val="00EE4F22"/>
    <w:rsid w:val="00EE5B1B"/>
    <w:rsid w:val="00EF08F8"/>
    <w:rsid w:val="00EF161A"/>
    <w:rsid w:val="00EF1B55"/>
    <w:rsid w:val="00EF2CCF"/>
    <w:rsid w:val="00EF3096"/>
    <w:rsid w:val="00EF4CD8"/>
    <w:rsid w:val="00EF5590"/>
    <w:rsid w:val="00EF5BE6"/>
    <w:rsid w:val="00EF6B54"/>
    <w:rsid w:val="00EF6BD8"/>
    <w:rsid w:val="00F02F96"/>
    <w:rsid w:val="00F04E5A"/>
    <w:rsid w:val="00F06E62"/>
    <w:rsid w:val="00F07A3E"/>
    <w:rsid w:val="00F1122F"/>
    <w:rsid w:val="00F11B26"/>
    <w:rsid w:val="00F121FE"/>
    <w:rsid w:val="00F13F7A"/>
    <w:rsid w:val="00F14000"/>
    <w:rsid w:val="00F15BE9"/>
    <w:rsid w:val="00F16303"/>
    <w:rsid w:val="00F16EE0"/>
    <w:rsid w:val="00F22619"/>
    <w:rsid w:val="00F22BEA"/>
    <w:rsid w:val="00F231FF"/>
    <w:rsid w:val="00F23C88"/>
    <w:rsid w:val="00F25276"/>
    <w:rsid w:val="00F25688"/>
    <w:rsid w:val="00F265B1"/>
    <w:rsid w:val="00F26A5F"/>
    <w:rsid w:val="00F27DCE"/>
    <w:rsid w:val="00F302D9"/>
    <w:rsid w:val="00F31A1D"/>
    <w:rsid w:val="00F32D7C"/>
    <w:rsid w:val="00F33990"/>
    <w:rsid w:val="00F34005"/>
    <w:rsid w:val="00F3411D"/>
    <w:rsid w:val="00F34320"/>
    <w:rsid w:val="00F34933"/>
    <w:rsid w:val="00F36025"/>
    <w:rsid w:val="00F361DE"/>
    <w:rsid w:val="00F40127"/>
    <w:rsid w:val="00F40FC7"/>
    <w:rsid w:val="00F43156"/>
    <w:rsid w:val="00F46302"/>
    <w:rsid w:val="00F46603"/>
    <w:rsid w:val="00F50DB2"/>
    <w:rsid w:val="00F50E73"/>
    <w:rsid w:val="00F51E12"/>
    <w:rsid w:val="00F523D0"/>
    <w:rsid w:val="00F52BD7"/>
    <w:rsid w:val="00F544FA"/>
    <w:rsid w:val="00F553B8"/>
    <w:rsid w:val="00F55866"/>
    <w:rsid w:val="00F558EA"/>
    <w:rsid w:val="00F575DF"/>
    <w:rsid w:val="00F600A4"/>
    <w:rsid w:val="00F61D70"/>
    <w:rsid w:val="00F652D5"/>
    <w:rsid w:val="00F674DE"/>
    <w:rsid w:val="00F74966"/>
    <w:rsid w:val="00F77B97"/>
    <w:rsid w:val="00F77DD8"/>
    <w:rsid w:val="00F80EBB"/>
    <w:rsid w:val="00F81000"/>
    <w:rsid w:val="00F827C4"/>
    <w:rsid w:val="00F829D4"/>
    <w:rsid w:val="00F849CB"/>
    <w:rsid w:val="00F84E2A"/>
    <w:rsid w:val="00F86173"/>
    <w:rsid w:val="00F92101"/>
    <w:rsid w:val="00F92523"/>
    <w:rsid w:val="00F926AC"/>
    <w:rsid w:val="00F93D37"/>
    <w:rsid w:val="00F9432C"/>
    <w:rsid w:val="00F9443E"/>
    <w:rsid w:val="00F94A2C"/>
    <w:rsid w:val="00F94C7D"/>
    <w:rsid w:val="00F94DD3"/>
    <w:rsid w:val="00F9570A"/>
    <w:rsid w:val="00F95F28"/>
    <w:rsid w:val="00F97993"/>
    <w:rsid w:val="00FA0649"/>
    <w:rsid w:val="00FA0902"/>
    <w:rsid w:val="00FA2ED4"/>
    <w:rsid w:val="00FA330C"/>
    <w:rsid w:val="00FA3CD5"/>
    <w:rsid w:val="00FA4836"/>
    <w:rsid w:val="00FA5304"/>
    <w:rsid w:val="00FA54D5"/>
    <w:rsid w:val="00FA7AE1"/>
    <w:rsid w:val="00FB193C"/>
    <w:rsid w:val="00FB31E9"/>
    <w:rsid w:val="00FB3A2D"/>
    <w:rsid w:val="00FB449C"/>
    <w:rsid w:val="00FB4C02"/>
    <w:rsid w:val="00FB5061"/>
    <w:rsid w:val="00FB5AEB"/>
    <w:rsid w:val="00FB63CD"/>
    <w:rsid w:val="00FC22EC"/>
    <w:rsid w:val="00FC2312"/>
    <w:rsid w:val="00FC3B84"/>
    <w:rsid w:val="00FC4E14"/>
    <w:rsid w:val="00FC609A"/>
    <w:rsid w:val="00FC690A"/>
    <w:rsid w:val="00FD14CB"/>
    <w:rsid w:val="00FD2532"/>
    <w:rsid w:val="00FD438B"/>
    <w:rsid w:val="00FD7354"/>
    <w:rsid w:val="00FE099B"/>
    <w:rsid w:val="00FE1009"/>
    <w:rsid w:val="00FE1F96"/>
    <w:rsid w:val="00FE278F"/>
    <w:rsid w:val="00FF1D83"/>
    <w:rsid w:val="00FF2EE0"/>
    <w:rsid w:val="00FF348B"/>
    <w:rsid w:val="00FF34D3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5554E5"/>
  <w15:chartTrackingRefBased/>
  <w15:docId w15:val="{69E68B1E-993A-4434-9227-EC6E4735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48"/>
      </w:numPr>
      <w:tabs>
        <w:tab w:val="num" w:pos="720"/>
      </w:tabs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numId w:val="34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  <w:numId w:val="14"/>
      </w:numPr>
      <w:tabs>
        <w:tab w:val="num" w:pos="1800"/>
      </w:tabs>
      <w:spacing w:before="120" w:after="240"/>
      <w:ind w:left="1080" w:hanging="36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left" w:pos="1800"/>
      </w:tabs>
      <w:ind w:left="3600" w:hanging="648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uiPriority w:val="99"/>
    <w:semiHidden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link w:val="BodyTextChar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0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link w:val="TitleChar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0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uiPriority w:val="99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character" w:customStyle="1" w:styleId="Hyperlink2">
    <w:name w:val="Hyperlink.2"/>
    <w:basedOn w:val="DefaultParagraphFont"/>
    <w:rsid w:val="00F553B8"/>
  </w:style>
  <w:style w:type="character" w:customStyle="1" w:styleId="None">
    <w:name w:val="None"/>
    <w:rsid w:val="00F553B8"/>
  </w:style>
  <w:style w:type="numbering" w:customStyle="1" w:styleId="ImportedStyle5">
    <w:name w:val="Imported Style 5"/>
    <w:rsid w:val="00F553B8"/>
    <w:pPr>
      <w:numPr>
        <w:numId w:val="20"/>
      </w:numPr>
    </w:pPr>
  </w:style>
  <w:style w:type="paragraph" w:customStyle="1" w:styleId="Heading">
    <w:name w:val="Heading"/>
    <w:rsid w:val="00F553B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880" w:hanging="450"/>
      <w:outlineLvl w:val="0"/>
    </w:pPr>
    <w:rPr>
      <w:rFonts w:ascii="Helvetica" w:eastAsia="Helvetica" w:hAnsi="Helvetica" w:cs="Helvetica"/>
      <w:b/>
      <w:bCs/>
      <w:color w:val="000000"/>
      <w:sz w:val="28"/>
      <w:szCs w:val="28"/>
      <w:u w:color="000000"/>
      <w:bdr w:val="nil"/>
    </w:rPr>
  </w:style>
  <w:style w:type="numbering" w:customStyle="1" w:styleId="ImportedStyle3">
    <w:name w:val="Imported Style 3"/>
    <w:rsid w:val="00F553B8"/>
    <w:pPr>
      <w:numPr>
        <w:numId w:val="21"/>
      </w:numPr>
    </w:pPr>
  </w:style>
  <w:style w:type="character" w:customStyle="1" w:styleId="TitleChar">
    <w:name w:val="Title Char"/>
    <w:basedOn w:val="DefaultParagraphFont"/>
    <w:link w:val="Title"/>
    <w:rsid w:val="00F553B8"/>
    <w:rPr>
      <w:rFonts w:ascii="Arial" w:hAnsi="Arial"/>
      <w:b/>
      <w:kern w:val="28"/>
      <w:sz w:val="32"/>
    </w:rPr>
  </w:style>
  <w:style w:type="paragraph" w:customStyle="1" w:styleId="TableParagraph">
    <w:name w:val="Table Paragraph"/>
    <w:rsid w:val="001B657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"/>
      <w:ind w:left="107"/>
    </w:pPr>
    <w:rPr>
      <w:rFonts w:ascii="Carlito" w:eastAsia="Arial Unicode MS" w:hAnsi="Carlito" w:cs="Arial Unicode MS"/>
      <w:color w:val="000000"/>
      <w:sz w:val="22"/>
      <w:szCs w:val="22"/>
      <w:u w:color="000000"/>
      <w:bdr w:val="nil"/>
    </w:rPr>
  </w:style>
  <w:style w:type="character" w:customStyle="1" w:styleId="Hyperlink0">
    <w:name w:val="Hyperlink.0"/>
    <w:basedOn w:val="None"/>
    <w:rsid w:val="001B6575"/>
    <w:rPr>
      <w:lang w:val="en-US"/>
    </w:rPr>
  </w:style>
  <w:style w:type="character" w:customStyle="1" w:styleId="Hyperlink1">
    <w:name w:val="Hyperlink.1"/>
    <w:basedOn w:val="None"/>
    <w:rsid w:val="001B6575"/>
    <w:rPr>
      <w:rFonts w:ascii="Carlito" w:eastAsia="Carlito" w:hAnsi="Carlito" w:cs="Carlito"/>
      <w:lang w:val="en-US"/>
    </w:rPr>
  </w:style>
  <w:style w:type="numbering" w:customStyle="1" w:styleId="ImportedStyle6">
    <w:name w:val="Imported Style 6"/>
    <w:rsid w:val="001B6575"/>
    <w:pPr>
      <w:numPr>
        <w:numId w:val="22"/>
      </w:numPr>
    </w:pPr>
  </w:style>
  <w:style w:type="numbering" w:customStyle="1" w:styleId="ImportedStyle60">
    <w:name w:val="Imported Style 6.0"/>
    <w:rsid w:val="001B6575"/>
    <w:pPr>
      <w:numPr>
        <w:numId w:val="23"/>
      </w:numPr>
    </w:pPr>
  </w:style>
  <w:style w:type="numbering" w:customStyle="1" w:styleId="ImportedStyle12">
    <w:name w:val="Imported Style 12"/>
    <w:rsid w:val="001B6575"/>
    <w:pPr>
      <w:numPr>
        <w:numId w:val="25"/>
      </w:numPr>
    </w:pPr>
  </w:style>
  <w:style w:type="numbering" w:customStyle="1" w:styleId="ImportedStyle7">
    <w:name w:val="Imported Style 7"/>
    <w:rsid w:val="001B6575"/>
    <w:pPr>
      <w:numPr>
        <w:numId w:val="27"/>
      </w:numPr>
    </w:pPr>
  </w:style>
  <w:style w:type="numbering" w:customStyle="1" w:styleId="ImportedStyle9">
    <w:name w:val="Imported Style 9"/>
    <w:rsid w:val="00B62E56"/>
    <w:pPr>
      <w:numPr>
        <w:numId w:val="29"/>
      </w:numPr>
    </w:pPr>
  </w:style>
  <w:style w:type="character" w:customStyle="1" w:styleId="BodyTextChar">
    <w:name w:val="Body Text Char"/>
    <w:basedOn w:val="DefaultParagraphFont"/>
    <w:link w:val="BodyText0"/>
    <w:rsid w:val="00563C3B"/>
    <w:rPr>
      <w:rFonts w:ascii="Arial" w:eastAsia="SimSun" w:hAnsi="Arial"/>
      <w:b/>
      <w:bCs/>
      <w:color w:val="0206B0"/>
      <w:sz w:val="24"/>
    </w:rPr>
  </w:style>
  <w:style w:type="paragraph" w:customStyle="1" w:styleId="HeaderFooter">
    <w:name w:val="Header &amp; Footer"/>
    <w:rsid w:val="00563C3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:bdr w:val="nil"/>
    </w:rPr>
  </w:style>
  <w:style w:type="numbering" w:customStyle="1" w:styleId="ImportedStyle8">
    <w:name w:val="Imported Style 8"/>
    <w:rsid w:val="00563C3B"/>
    <w:pPr>
      <w:numPr>
        <w:numId w:val="30"/>
      </w:numPr>
    </w:pPr>
  </w:style>
  <w:style w:type="numbering" w:customStyle="1" w:styleId="ImportedStyle11">
    <w:name w:val="Imported Style 11"/>
    <w:rsid w:val="00563C3B"/>
    <w:pPr>
      <w:numPr>
        <w:numId w:val="31"/>
      </w:numPr>
    </w:pPr>
  </w:style>
  <w:style w:type="numbering" w:customStyle="1" w:styleId="ImportedStyle14">
    <w:name w:val="Imported Style 14"/>
    <w:rsid w:val="00E81984"/>
    <w:pPr>
      <w:numPr>
        <w:numId w:val="38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FF348B"/>
    <w:pPr>
      <w:keepLines/>
      <w:widowControl/>
      <w:numPr>
        <w:numId w:val="0"/>
      </w:numP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4" ma:contentTypeDescription="Create a new document." ma:contentTypeScope="" ma:versionID="580a171cd10c354d127ddd4ccb42a406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7de6e2cc3eb0ac4db5100074650e727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85958A-DE38-4C0D-865B-93BC6F62BE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A3749A-9FC3-4FF2-9EA2-FE7FD32963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QTQP-TEMPW.dot</Template>
  <TotalTime>316</TotalTime>
  <Pages>18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PMT Head</Manager>
  <Company>Cognizant Technology Solutions India Pvt. Ltd.</Company>
  <LinksUpToDate>false</LinksUpToDate>
  <CharactersWithSpaces>11875</CharactersWithSpaces>
  <SharedDoc>false</SharedDoc>
  <HLinks>
    <vt:vector size="312" baseType="variant">
      <vt:variant>
        <vt:i4>2031641</vt:i4>
      </vt:variant>
      <vt:variant>
        <vt:i4>306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Files/Content.Outlook/411J5T0U/VANGUARD/QTAD-CRFUNFLW.xls</vt:lpwstr>
      </vt:variant>
      <vt:variant>
        <vt:lpwstr/>
      </vt:variant>
      <vt:variant>
        <vt:i4>3211315</vt:i4>
      </vt:variant>
      <vt:variant>
        <vt:i4>303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Files/Content.Outlook/411J5T0U/VANGUARD/QTAD-SIPOC.XLS</vt:lpwstr>
      </vt:variant>
      <vt:variant>
        <vt:lpwstr/>
      </vt:variant>
      <vt:variant>
        <vt:i4>1114173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_Toc456186748</vt:lpwstr>
      </vt:variant>
      <vt:variant>
        <vt:i4>1114173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_Toc456186747</vt:lpwstr>
      </vt:variant>
      <vt:variant>
        <vt:i4>1114173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_Toc456186746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_Toc456186745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_Toc456186744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_Toc456186743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_Toc456186742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_Toc456186741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_Toc456186740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_Toc456186739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_Toc456186738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_Toc456186737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_Toc456186736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_Toc456186735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_Toc456186734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_Toc456186733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_Toc456186732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_Toc456186731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_Toc456186730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_Toc456186729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_Toc456186728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_Toc456186727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_Toc456186726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_Toc456186725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_Toc456186724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_Toc456186723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_Toc456186722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_Toc456186721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_Toc456186720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_Toc456186719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_Toc456186718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_Toc456186717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_Toc456186716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_Toc456186715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_Toc456186714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_Toc456186713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_Toc456186712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_Toc456186711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_Toc456186710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_Toc456186709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_Toc456186708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_Toc456186707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_Toc456186706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_Toc456186705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_Toc456186704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_Toc456186703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_Toc456186702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_Toc456186701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_Toc456186700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_Toc456186699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Document,Template</cp:keywords>
  <dc:description>Business Requirements Document</dc:description>
  <cp:lastModifiedBy>Abdullah Khan</cp:lastModifiedBy>
  <cp:revision>65</cp:revision>
  <cp:lastPrinted>2015-06-18T10:03:00Z</cp:lastPrinted>
  <dcterms:created xsi:type="dcterms:W3CDTF">2020-04-14T12:20:00Z</dcterms:created>
  <dcterms:modified xsi:type="dcterms:W3CDTF">2020-07-30T04:45:00Z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ContentTypeId">
    <vt:lpwstr>0x0101007A9C735C9F3CD54A948D0AD38DF112BF</vt:lpwstr>
  </property>
  <property fmtid="{D5CDD505-2E9C-101B-9397-08002B2CF9AE}" pid="4" name="Master Release Id:">
    <vt:lpwstr>QTQP-TEMPW / 2.2.0 / 11-Aug-2015</vt:lpwstr>
  </property>
  <property fmtid="{D5CDD505-2E9C-101B-9397-08002B2CF9AE}" pid="5" name="Order">
    <vt:r8>2379000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